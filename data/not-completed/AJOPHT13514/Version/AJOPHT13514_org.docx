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6205" w14:textId="77777777" w:rsidR="00744D80" w:rsidRPr="00744D80" w:rsidRDefault="00744D80" w:rsidP="0049544C">
      <w:r w:rsidRPr="00744D80">
        <w:t>Highlights</w:t>
      </w:r>
    </w:p>
    <w:p w14:paraId="18B130E3" w14:textId="77777777" w:rsidR="00744D80" w:rsidRPr="00744D80" w:rsidRDefault="00744D80" w:rsidP="00744D80">
      <w:pPr>
        <w:rPr>
          <w:rFonts w:ascii="Arial" w:hAnsi="Arial" w:cs="Arial"/>
        </w:rPr>
      </w:pPr>
    </w:p>
    <w:p w14:paraId="60AD2A7D" w14:textId="77777777" w:rsidR="00744D80" w:rsidRPr="00744D80" w:rsidRDefault="00744D80" w:rsidP="00744D80">
      <w:pPr>
        <w:pStyle w:val="ListParagraph"/>
        <w:numPr>
          <w:ilvl w:val="0"/>
          <w:numId w:val="13"/>
        </w:numPr>
        <w:rPr>
          <w:rFonts w:ascii="Arial" w:hAnsi="Arial" w:cs="Arial"/>
        </w:rPr>
      </w:pPr>
      <w:r w:rsidRPr="00744D80">
        <w:rPr>
          <w:rFonts w:ascii="Arial" w:hAnsi="Arial" w:cs="Arial"/>
        </w:rPr>
        <w:t>The prevalence of open angle glaucoma among Chinese Americans was 4.8%.</w:t>
      </w:r>
    </w:p>
    <w:p w14:paraId="6E43D5D3" w14:textId="77777777" w:rsidR="00744D80" w:rsidRPr="00744D80" w:rsidRDefault="00744D80" w:rsidP="00744D80">
      <w:pPr>
        <w:pStyle w:val="ListParagraph"/>
        <w:numPr>
          <w:ilvl w:val="0"/>
          <w:numId w:val="13"/>
        </w:numPr>
        <w:rPr>
          <w:rFonts w:ascii="Arial" w:hAnsi="Arial" w:cs="Arial"/>
        </w:rPr>
      </w:pPr>
      <w:r w:rsidRPr="00744D80">
        <w:rPr>
          <w:rFonts w:ascii="Arial" w:hAnsi="Arial" w:cs="Arial"/>
        </w:rPr>
        <w:t>This is higher than populations of European descent and Asia-based Chinese populations but lower than Latinos and those of African descent.</w:t>
      </w:r>
    </w:p>
    <w:p w14:paraId="3B6EE661" w14:textId="77777777" w:rsidR="00744D80" w:rsidRPr="00744D80" w:rsidRDefault="00744D80" w:rsidP="00744D80">
      <w:pPr>
        <w:pStyle w:val="ListParagraph"/>
        <w:numPr>
          <w:ilvl w:val="0"/>
          <w:numId w:val="13"/>
        </w:numPr>
        <w:rPr>
          <w:rFonts w:ascii="Arial" w:hAnsi="Arial" w:cs="Arial"/>
        </w:rPr>
      </w:pPr>
      <w:r w:rsidRPr="00744D80">
        <w:rPr>
          <w:rFonts w:ascii="Arial" w:hAnsi="Arial" w:cs="Arial"/>
        </w:rPr>
        <w:t>88.5% of Chinese Americans with OAG had baseline intraocular pressure (IOP) of 21 mmHg or less.</w:t>
      </w:r>
    </w:p>
    <w:p w14:paraId="2888F247" w14:textId="77777777" w:rsidR="00744D80" w:rsidRPr="00744D80" w:rsidRDefault="00744D80" w:rsidP="00744D80">
      <w:pPr>
        <w:pStyle w:val="ListParagraph"/>
        <w:numPr>
          <w:ilvl w:val="0"/>
          <w:numId w:val="13"/>
        </w:numPr>
        <w:rPr>
          <w:rFonts w:ascii="Arial" w:hAnsi="Arial" w:cs="Arial"/>
        </w:rPr>
      </w:pPr>
      <w:r w:rsidRPr="00744D80">
        <w:rPr>
          <w:rFonts w:ascii="Arial" w:hAnsi="Arial" w:cs="Arial"/>
        </w:rPr>
        <w:t>Risk factors for OAG were older age, longer axial length, higher IOP, family history, and diabetes mellitus.</w:t>
      </w:r>
    </w:p>
    <w:p w14:paraId="28C35BDF" w14:textId="77777777" w:rsidR="00744D80" w:rsidRPr="00744D80" w:rsidRDefault="00744D80" w:rsidP="00744D80">
      <w:pPr>
        <w:pStyle w:val="ListParagraph"/>
        <w:numPr>
          <w:ilvl w:val="0"/>
          <w:numId w:val="13"/>
        </w:numPr>
        <w:rPr>
          <w:rFonts w:ascii="Arial" w:hAnsi="Arial" w:cs="Arial"/>
        </w:rPr>
      </w:pPr>
      <w:r w:rsidRPr="00744D80">
        <w:rPr>
          <w:rFonts w:ascii="Arial" w:hAnsi="Arial" w:cs="Arial"/>
        </w:rPr>
        <w:t>Given the growing myopia epidemic, future research should investigate whether myopia prevention efforts can help mitigate the burden of glaucoma.</w:t>
      </w:r>
    </w:p>
    <w:p w14:paraId="7C287F1E" w14:textId="47ADA1EE" w:rsidR="00744D80" w:rsidRPr="00744D80" w:rsidRDefault="00744D80">
      <w:pPr>
        <w:rPr>
          <w:rFonts w:ascii="Arial" w:hAnsi="Arial" w:cs="Arial"/>
          <w:b/>
          <w:bCs/>
        </w:rPr>
      </w:pPr>
      <w:r w:rsidRPr="00744D80">
        <w:rPr>
          <w:rFonts w:ascii="Arial" w:hAnsi="Arial" w:cs="Arial"/>
          <w:b/>
          <w:bCs/>
        </w:rPr>
        <w:br w:type="page"/>
      </w:r>
    </w:p>
    <w:p w14:paraId="6B2A0319" w14:textId="77777777" w:rsidR="00744D80" w:rsidRPr="00744D80" w:rsidRDefault="00744D80" w:rsidP="000C2982">
      <w:pPr>
        <w:spacing w:line="480" w:lineRule="auto"/>
        <w:contextualSpacing/>
        <w:rPr>
          <w:ins w:id="0" w:author="Devashish Agarwal" w:date="2025-08-08T20:44:00Z"/>
          <w:rFonts w:ascii="Arial" w:hAnsi="Arial" w:cs="Arial"/>
          <w:b/>
          <w:bCs/>
        </w:rPr>
      </w:pPr>
    </w:p>
    <w:p w14:paraId="2A36A3D1" w14:textId="77777777" w:rsidR="00744D80" w:rsidRPr="00744D80" w:rsidRDefault="00744D80" w:rsidP="000C2982">
      <w:pPr>
        <w:spacing w:line="480" w:lineRule="auto"/>
        <w:contextualSpacing/>
        <w:rPr>
          <w:ins w:id="1" w:author="Devashish Agarwal" w:date="2025-08-08T20:44:00Z"/>
          <w:rFonts w:ascii="Arial" w:hAnsi="Arial" w:cs="Arial"/>
          <w:b/>
          <w:bCs/>
        </w:rPr>
      </w:pPr>
    </w:p>
    <w:p w14:paraId="0ADED0BD" w14:textId="38A19750" w:rsidR="00CC558E" w:rsidRPr="00744D80" w:rsidRDefault="00CC558E" w:rsidP="000C2982">
      <w:pPr>
        <w:spacing w:line="480" w:lineRule="auto"/>
        <w:contextualSpacing/>
        <w:rPr>
          <w:rFonts w:ascii="Arial" w:hAnsi="Arial" w:cs="Arial"/>
          <w:b/>
          <w:bCs/>
        </w:rPr>
      </w:pPr>
      <w:r w:rsidRPr="00744D80">
        <w:rPr>
          <w:rFonts w:ascii="Arial" w:hAnsi="Arial" w:cs="Arial"/>
          <w:b/>
          <w:bCs/>
        </w:rPr>
        <w:t>Prevalence and Risk Factors of Open Angle Glaucoma in an Adult Chinese American Population: The Chinese American Eye Study</w:t>
      </w:r>
    </w:p>
    <w:p w14:paraId="7DDC807F" w14:textId="77777777" w:rsidR="00B61244" w:rsidRPr="00744D80" w:rsidRDefault="00B61244" w:rsidP="000C2982">
      <w:pPr>
        <w:spacing w:line="480" w:lineRule="auto"/>
        <w:contextualSpacing/>
        <w:rPr>
          <w:rFonts w:ascii="Arial" w:hAnsi="Arial" w:cs="Arial"/>
        </w:rPr>
      </w:pPr>
    </w:p>
    <w:p w14:paraId="20FA8B6C" w14:textId="41344019" w:rsidR="00CC558E" w:rsidRPr="00744D80" w:rsidRDefault="00CC558E" w:rsidP="000C2982">
      <w:pPr>
        <w:spacing w:line="480" w:lineRule="auto"/>
        <w:contextualSpacing/>
        <w:rPr>
          <w:rFonts w:ascii="Arial" w:hAnsi="Arial" w:cs="Arial"/>
          <w:vertAlign w:val="superscript"/>
        </w:rPr>
      </w:pPr>
      <w:r w:rsidRPr="00744D80">
        <w:rPr>
          <w:rFonts w:ascii="Arial" w:hAnsi="Arial" w:cs="Arial"/>
        </w:rPr>
        <w:t>Grace M. Richter, MD, MPH</w:t>
      </w:r>
      <w:r w:rsidRPr="00744D80">
        <w:rPr>
          <w:rFonts w:ascii="Arial" w:hAnsi="Arial" w:cs="Arial"/>
          <w:vertAlign w:val="superscript"/>
        </w:rPr>
        <w:t>1</w:t>
      </w:r>
      <w:r w:rsidRPr="00744D80">
        <w:rPr>
          <w:rFonts w:ascii="Arial" w:hAnsi="Arial" w:cs="Arial"/>
        </w:rPr>
        <w:t>; Benjamin Y. Xu, MD, PhD</w:t>
      </w:r>
      <w:r w:rsidRPr="00744D80">
        <w:rPr>
          <w:rFonts w:ascii="Arial" w:hAnsi="Arial" w:cs="Arial"/>
          <w:vertAlign w:val="superscript"/>
        </w:rPr>
        <w:t>2</w:t>
      </w:r>
      <w:r w:rsidRPr="00744D80">
        <w:rPr>
          <w:rFonts w:ascii="Arial" w:hAnsi="Arial" w:cs="Arial"/>
        </w:rPr>
        <w:t>; Bruce S. Burkemper, PhD, MPH</w:t>
      </w:r>
      <w:r w:rsidRPr="00744D80">
        <w:rPr>
          <w:rFonts w:ascii="Arial" w:hAnsi="Arial" w:cs="Arial"/>
          <w:vertAlign w:val="superscript"/>
        </w:rPr>
        <w:t>3</w:t>
      </w:r>
      <w:r w:rsidRPr="00744D80">
        <w:rPr>
          <w:rFonts w:ascii="Arial" w:hAnsi="Arial" w:cs="Arial"/>
        </w:rPr>
        <w:t xml:space="preserve">; </w:t>
      </w:r>
      <w:proofErr w:type="spellStart"/>
      <w:r w:rsidRPr="00744D80">
        <w:rPr>
          <w:rFonts w:ascii="Arial" w:hAnsi="Arial" w:cs="Arial"/>
        </w:rPr>
        <w:t>Xuejuan</w:t>
      </w:r>
      <w:proofErr w:type="spellEnd"/>
      <w:r w:rsidRPr="00744D80">
        <w:rPr>
          <w:rFonts w:ascii="Arial" w:hAnsi="Arial" w:cs="Arial"/>
        </w:rPr>
        <w:t xml:space="preserve"> Jiang, PhD</w:t>
      </w:r>
      <w:r w:rsidRPr="00744D80">
        <w:rPr>
          <w:rFonts w:ascii="Arial" w:hAnsi="Arial" w:cs="Arial"/>
          <w:vertAlign w:val="superscript"/>
        </w:rPr>
        <w:t>2,3</w:t>
      </w:r>
      <w:r w:rsidR="008D61B6" w:rsidRPr="00744D80">
        <w:rPr>
          <w:rFonts w:ascii="Arial" w:hAnsi="Arial" w:cs="Arial"/>
        </w:rPr>
        <w:t>;</w:t>
      </w:r>
      <w:r w:rsidRPr="00744D80">
        <w:rPr>
          <w:rFonts w:ascii="Arial" w:hAnsi="Arial" w:cs="Arial"/>
        </w:rPr>
        <w:t xml:space="preserve"> Mina Torres, MS</w:t>
      </w:r>
      <w:r w:rsidR="00C60309" w:rsidRPr="00744D80">
        <w:rPr>
          <w:rFonts w:ascii="Arial" w:hAnsi="Arial" w:cs="Arial"/>
          <w:vertAlign w:val="superscript"/>
        </w:rPr>
        <w:t>4</w:t>
      </w:r>
      <w:r w:rsidRPr="00744D80">
        <w:rPr>
          <w:rFonts w:ascii="Arial" w:hAnsi="Arial" w:cs="Arial"/>
        </w:rPr>
        <w:t xml:space="preserve">; </w:t>
      </w:r>
      <w:r w:rsidR="008D61B6" w:rsidRPr="00744D80">
        <w:rPr>
          <w:rFonts w:ascii="Arial" w:hAnsi="Arial" w:cs="Arial"/>
        </w:rPr>
        <w:t>Farzana Choudhury, PhD</w:t>
      </w:r>
      <w:r w:rsidR="008D61B6" w:rsidRPr="00744D80">
        <w:rPr>
          <w:rFonts w:ascii="Arial" w:hAnsi="Arial" w:cs="Arial"/>
          <w:vertAlign w:val="superscript"/>
        </w:rPr>
        <w:t>3</w:t>
      </w:r>
      <w:r w:rsidR="008D61B6" w:rsidRPr="00744D80">
        <w:rPr>
          <w:rFonts w:ascii="Arial" w:hAnsi="Arial" w:cs="Arial"/>
        </w:rPr>
        <w:t xml:space="preserve">; </w:t>
      </w:r>
      <w:r w:rsidR="00091581" w:rsidRPr="00744D80">
        <w:rPr>
          <w:rFonts w:ascii="Arial" w:hAnsi="Arial" w:cs="Arial"/>
        </w:rPr>
        <w:t>Roberta McKean-Cowdin, PhD</w:t>
      </w:r>
      <w:r w:rsidRPr="00744D80">
        <w:rPr>
          <w:rFonts w:ascii="Arial" w:hAnsi="Arial" w:cs="Arial"/>
          <w:vertAlign w:val="superscript"/>
        </w:rPr>
        <w:t>3</w:t>
      </w:r>
      <w:r w:rsidRPr="00744D80">
        <w:rPr>
          <w:rFonts w:ascii="Arial" w:hAnsi="Arial" w:cs="Arial"/>
        </w:rPr>
        <w:t xml:space="preserve">; </w:t>
      </w:r>
      <w:r w:rsidR="00C60309" w:rsidRPr="00744D80">
        <w:rPr>
          <w:rFonts w:ascii="Arial" w:hAnsi="Arial" w:cs="Arial"/>
        </w:rPr>
        <w:t xml:space="preserve">Nathan </w:t>
      </w:r>
      <w:proofErr w:type="spellStart"/>
      <w:r w:rsidR="00C60309" w:rsidRPr="00744D80">
        <w:rPr>
          <w:rFonts w:ascii="Arial" w:hAnsi="Arial" w:cs="Arial"/>
        </w:rPr>
        <w:t>Dhablania</w:t>
      </w:r>
      <w:proofErr w:type="spellEnd"/>
      <w:r w:rsidR="00C60309" w:rsidRPr="00744D80">
        <w:rPr>
          <w:rFonts w:ascii="Arial" w:hAnsi="Arial" w:cs="Arial"/>
        </w:rPr>
        <w:t>, MS</w:t>
      </w:r>
      <w:r w:rsidR="00C60309" w:rsidRPr="00744D80">
        <w:rPr>
          <w:rFonts w:ascii="Arial" w:hAnsi="Arial" w:cs="Arial"/>
          <w:vertAlign w:val="superscript"/>
        </w:rPr>
        <w:t>4</w:t>
      </w:r>
      <w:r w:rsidR="00C60309" w:rsidRPr="00744D80">
        <w:rPr>
          <w:rFonts w:ascii="Arial" w:hAnsi="Arial" w:cs="Arial"/>
        </w:rPr>
        <w:t xml:space="preserve"> </w:t>
      </w:r>
      <w:r w:rsidRPr="00744D80">
        <w:rPr>
          <w:rFonts w:ascii="Arial" w:hAnsi="Arial" w:cs="Arial"/>
        </w:rPr>
        <w:t>and Rohit Varma, MD, MPH</w:t>
      </w:r>
      <w:r w:rsidR="00C60309" w:rsidRPr="00744D80">
        <w:rPr>
          <w:rFonts w:ascii="Arial" w:hAnsi="Arial" w:cs="Arial"/>
          <w:vertAlign w:val="superscript"/>
        </w:rPr>
        <w:t>4</w:t>
      </w:r>
      <w:r w:rsidRPr="00744D80">
        <w:rPr>
          <w:rFonts w:ascii="Arial" w:hAnsi="Arial" w:cs="Arial"/>
          <w:vertAlign w:val="superscript"/>
        </w:rPr>
        <w:t xml:space="preserve"> </w:t>
      </w:r>
    </w:p>
    <w:p w14:paraId="46C380E1" w14:textId="77777777" w:rsidR="00CC558E" w:rsidRPr="00744D80" w:rsidRDefault="00CC558E" w:rsidP="000C2982">
      <w:pPr>
        <w:spacing w:line="480" w:lineRule="auto"/>
        <w:contextualSpacing/>
        <w:rPr>
          <w:rFonts w:ascii="Arial" w:hAnsi="Arial" w:cs="Arial"/>
          <w:vertAlign w:val="superscript"/>
        </w:rPr>
      </w:pPr>
    </w:p>
    <w:p w14:paraId="3C94D17F" w14:textId="77777777" w:rsidR="00CC558E" w:rsidRPr="00744D80" w:rsidRDefault="00CC558E" w:rsidP="000C2982">
      <w:pPr>
        <w:pStyle w:val="Subtitle"/>
        <w:spacing w:after="0"/>
        <w:rPr>
          <w:sz w:val="22"/>
          <w:szCs w:val="22"/>
        </w:rPr>
      </w:pPr>
      <w:r w:rsidRPr="00744D80">
        <w:rPr>
          <w:sz w:val="22"/>
          <w:szCs w:val="22"/>
          <w:vertAlign w:val="superscript"/>
        </w:rPr>
        <w:t xml:space="preserve">1 </w:t>
      </w:r>
      <w:r w:rsidRPr="00744D80">
        <w:rPr>
          <w:sz w:val="22"/>
          <w:szCs w:val="22"/>
        </w:rPr>
        <w:t>Department of Ophthalmology, Kaiser Permanente Los Angeles Medical Center, Los Angeles, CA, USA</w:t>
      </w:r>
    </w:p>
    <w:p w14:paraId="55341EFD" w14:textId="7CB3D094" w:rsidR="00CC558E" w:rsidRPr="00744D80" w:rsidRDefault="00CC558E" w:rsidP="000C2982">
      <w:pPr>
        <w:pStyle w:val="Subtitle"/>
        <w:spacing w:after="0"/>
        <w:rPr>
          <w:sz w:val="22"/>
          <w:szCs w:val="22"/>
        </w:rPr>
      </w:pPr>
      <w:r w:rsidRPr="00744D80">
        <w:rPr>
          <w:sz w:val="22"/>
          <w:szCs w:val="22"/>
          <w:vertAlign w:val="superscript"/>
        </w:rPr>
        <w:t xml:space="preserve">2 </w:t>
      </w:r>
      <w:r w:rsidRPr="00744D80">
        <w:rPr>
          <w:sz w:val="22"/>
          <w:szCs w:val="22"/>
        </w:rPr>
        <w:t>Roski Eye Institute, Department of Ophthalmology, Keck School of Medicine, University of Southern California, Los Angeles, CA, USA</w:t>
      </w:r>
      <w:r w:rsidR="007D2AE4" w:rsidRPr="00744D80">
        <w:rPr>
          <w:sz w:val="22"/>
          <w:szCs w:val="22"/>
        </w:rPr>
        <w:t xml:space="preserve">  </w:t>
      </w:r>
    </w:p>
    <w:p w14:paraId="4958A881" w14:textId="5648AFBC" w:rsidR="00CC558E" w:rsidRPr="00744D80" w:rsidRDefault="00CC558E" w:rsidP="000C2982">
      <w:pPr>
        <w:pStyle w:val="Subtitle"/>
        <w:spacing w:after="0"/>
        <w:rPr>
          <w:sz w:val="22"/>
          <w:szCs w:val="22"/>
        </w:rPr>
      </w:pPr>
      <w:r w:rsidRPr="00744D80">
        <w:rPr>
          <w:sz w:val="22"/>
          <w:szCs w:val="22"/>
          <w:vertAlign w:val="superscript"/>
        </w:rPr>
        <w:t>3</w:t>
      </w:r>
      <w:r w:rsidRPr="00744D80">
        <w:rPr>
          <w:sz w:val="22"/>
          <w:szCs w:val="22"/>
        </w:rPr>
        <w:t>Department of Population and Public Health Sciences, Keck School of Medicine, University of Southern California, Los Angeles, CA, USA</w:t>
      </w:r>
    </w:p>
    <w:p w14:paraId="49535D2D" w14:textId="6A642823" w:rsidR="00D70122" w:rsidRPr="00744D80" w:rsidRDefault="00D70122" w:rsidP="006F688C">
      <w:pPr>
        <w:spacing w:line="480" w:lineRule="auto"/>
        <w:rPr>
          <w:rFonts w:ascii="Arial" w:hAnsi="Arial" w:cs="Arial"/>
        </w:rPr>
      </w:pPr>
      <w:r w:rsidRPr="00744D80">
        <w:rPr>
          <w:rFonts w:ascii="Arial" w:hAnsi="Arial" w:cs="Arial"/>
          <w:vertAlign w:val="superscript"/>
        </w:rPr>
        <w:t>4</w:t>
      </w:r>
      <w:r w:rsidRPr="00744D80">
        <w:rPr>
          <w:rFonts w:ascii="Arial" w:hAnsi="Arial" w:cs="Arial"/>
        </w:rPr>
        <w:t xml:space="preserve"> </w:t>
      </w:r>
      <w:r w:rsidR="00C60309" w:rsidRPr="00744D80">
        <w:rPr>
          <w:rFonts w:ascii="Arial" w:hAnsi="Arial" w:cs="Arial"/>
        </w:rPr>
        <w:t>Southern California Eye Institute, Los Angeles, CA, USA</w:t>
      </w:r>
    </w:p>
    <w:p w14:paraId="1E1504D6" w14:textId="0023568E" w:rsidR="003807C0" w:rsidRPr="00744D80" w:rsidRDefault="00CC558E" w:rsidP="000C2982">
      <w:pPr>
        <w:spacing w:line="480" w:lineRule="auto"/>
        <w:contextualSpacing/>
        <w:rPr>
          <w:rFonts w:ascii="Arial" w:hAnsi="Arial" w:cs="Arial"/>
        </w:rPr>
      </w:pPr>
      <w:r w:rsidRPr="00744D80">
        <w:rPr>
          <w:rFonts w:ascii="Arial" w:hAnsi="Arial" w:cs="Arial"/>
          <w:b/>
        </w:rPr>
        <w:t>Corresponding Author:</w:t>
      </w:r>
      <w:r w:rsidRPr="00744D80">
        <w:rPr>
          <w:rFonts w:ascii="Arial" w:hAnsi="Arial" w:cs="Arial"/>
        </w:rPr>
        <w:t xml:space="preserve"> </w:t>
      </w:r>
      <w:r w:rsidR="003807C0" w:rsidRPr="00744D80">
        <w:rPr>
          <w:rFonts w:ascii="Arial" w:hAnsi="Arial" w:cs="Arial"/>
          <w:b/>
        </w:rPr>
        <w:t>Corresponding Author:</w:t>
      </w:r>
      <w:r w:rsidR="003807C0" w:rsidRPr="00744D80">
        <w:rPr>
          <w:rFonts w:ascii="Arial" w:hAnsi="Arial" w:cs="Arial"/>
        </w:rPr>
        <w:t xml:space="preserve"> Rohit Varma, Southern California Eye Institute, Los Angeles, CA 90027</w:t>
      </w:r>
    </w:p>
    <w:p w14:paraId="27675A90" w14:textId="77777777" w:rsidR="003807C0" w:rsidRPr="00744D80" w:rsidRDefault="003807C0" w:rsidP="000C2982">
      <w:pPr>
        <w:spacing w:line="480" w:lineRule="auto"/>
        <w:contextualSpacing/>
        <w:rPr>
          <w:rStyle w:val="Hyperlink"/>
          <w:rFonts w:ascii="Arial" w:hAnsi="Arial" w:cs="Arial"/>
          <w:color w:val="auto"/>
        </w:rPr>
      </w:pPr>
      <w:r w:rsidRPr="00744D80">
        <w:rPr>
          <w:rFonts w:ascii="Arial" w:hAnsi="Arial" w:cs="Arial"/>
        </w:rPr>
        <w:t xml:space="preserve">Phone number: 833-270-3937; E-mail: </w:t>
      </w:r>
      <w:hyperlink r:id="rId8" w:history="1">
        <w:r w:rsidRPr="00744D80">
          <w:rPr>
            <w:rStyle w:val="Hyperlink"/>
            <w:rFonts w:ascii="Arial" w:hAnsi="Arial" w:cs="Arial"/>
            <w:color w:val="auto"/>
          </w:rPr>
          <w:t>rvarma@sceyes.org</w:t>
        </w:r>
      </w:hyperlink>
    </w:p>
    <w:p w14:paraId="2A09A2EA" w14:textId="328E5AC7" w:rsidR="00CC558E" w:rsidRPr="00744D80" w:rsidRDefault="00CC558E" w:rsidP="000C2982">
      <w:pPr>
        <w:spacing w:line="480" w:lineRule="auto"/>
        <w:contextualSpacing/>
        <w:rPr>
          <w:rFonts w:ascii="Arial" w:hAnsi="Arial" w:cs="Arial"/>
        </w:rPr>
      </w:pPr>
      <w:r w:rsidRPr="00744D80">
        <w:rPr>
          <w:rFonts w:ascii="Arial" w:hAnsi="Arial" w:cs="Arial"/>
          <w:b/>
          <w:bCs/>
        </w:rPr>
        <w:t>Short Title:</w:t>
      </w:r>
      <w:r w:rsidRPr="00744D80">
        <w:rPr>
          <w:rFonts w:ascii="Arial" w:hAnsi="Arial" w:cs="Arial"/>
        </w:rPr>
        <w:t xml:space="preserve"> Prevalence of Open Angle Glaucoma in Chinese Americans</w:t>
      </w:r>
    </w:p>
    <w:p w14:paraId="4EBBA287" w14:textId="28DDF595" w:rsidR="00CC558E" w:rsidRPr="00744D80" w:rsidRDefault="00CC558E" w:rsidP="000C2982">
      <w:pPr>
        <w:spacing w:line="480" w:lineRule="auto"/>
        <w:contextualSpacing/>
        <w:rPr>
          <w:rFonts w:ascii="Arial" w:eastAsiaTheme="minorEastAsia" w:hAnsi="Arial" w:cs="Arial"/>
        </w:rPr>
      </w:pPr>
      <w:r w:rsidRPr="00744D80">
        <w:rPr>
          <w:rFonts w:ascii="Arial" w:hAnsi="Arial" w:cs="Arial"/>
          <w:b/>
          <w:bCs/>
        </w:rPr>
        <w:t>Financial Support:</w:t>
      </w:r>
      <w:r w:rsidRPr="00744D80">
        <w:rPr>
          <w:rFonts w:ascii="Arial" w:hAnsi="Arial" w:cs="Arial"/>
        </w:rPr>
        <w:t xml:space="preserve"> This work was supported by grants U10 EY017337</w:t>
      </w:r>
      <w:r w:rsidR="00A27A7F" w:rsidRPr="00744D80">
        <w:rPr>
          <w:rFonts w:ascii="Arial" w:hAnsi="Arial" w:cs="Arial"/>
        </w:rPr>
        <w:t xml:space="preserve"> (RV), K23 EY027855 (GMR)</w:t>
      </w:r>
      <w:r w:rsidR="00A27A7F" w:rsidRPr="00744D80">
        <w:rPr>
          <w:rFonts w:ascii="Arial" w:hAnsi="Arial" w:cs="Arial"/>
          <w:shd w:val="clear" w:color="auto" w:fill="EEEEEE"/>
        </w:rPr>
        <w:t>,</w:t>
      </w:r>
      <w:r w:rsidRPr="00744D80">
        <w:rPr>
          <w:rFonts w:ascii="Arial" w:hAnsi="Arial" w:cs="Arial"/>
        </w:rPr>
        <w:t xml:space="preserve"> and K23 EY029763</w:t>
      </w:r>
      <w:r w:rsidR="00A27A7F" w:rsidRPr="00744D80">
        <w:rPr>
          <w:rFonts w:ascii="Arial" w:hAnsi="Arial" w:cs="Arial"/>
        </w:rPr>
        <w:t xml:space="preserve"> (BYX)</w:t>
      </w:r>
      <w:r w:rsidRPr="00744D80">
        <w:rPr>
          <w:rFonts w:ascii="Arial" w:hAnsi="Arial" w:cs="Arial"/>
        </w:rPr>
        <w:t xml:space="preserve"> from the National Eye Institute, National Institute of Health, Bethesda, Maryland</w:t>
      </w:r>
      <w:r w:rsidR="00C60309" w:rsidRPr="00744D80">
        <w:rPr>
          <w:rFonts w:ascii="Arial" w:hAnsi="Arial" w:cs="Arial"/>
        </w:rPr>
        <w:t>.</w:t>
      </w:r>
    </w:p>
    <w:p w14:paraId="0F5705BD" w14:textId="77777777" w:rsidR="00CC558E" w:rsidRPr="00744D80" w:rsidRDefault="00CC558E" w:rsidP="000C2982">
      <w:pPr>
        <w:spacing w:line="480" w:lineRule="auto"/>
        <w:contextualSpacing/>
        <w:rPr>
          <w:rFonts w:ascii="Arial" w:hAnsi="Arial" w:cs="Arial"/>
        </w:rPr>
      </w:pPr>
      <w:r w:rsidRPr="00744D80">
        <w:rPr>
          <w:rFonts w:ascii="Arial" w:hAnsi="Arial" w:cs="Arial"/>
          <w:b/>
          <w:bCs/>
        </w:rPr>
        <w:t>Conflict of Interest:</w:t>
      </w:r>
      <w:r w:rsidRPr="00744D80">
        <w:rPr>
          <w:rFonts w:ascii="Arial" w:hAnsi="Arial" w:cs="Arial"/>
          <w:shd w:val="clear" w:color="auto" w:fill="FFFFFF"/>
        </w:rPr>
        <w:t xml:space="preserve"> No conflicting relationship exists for any author</w:t>
      </w:r>
    </w:p>
    <w:p w14:paraId="150509B7" w14:textId="12303488" w:rsidR="00EE49C5" w:rsidRPr="00744D80" w:rsidRDefault="00CC558E" w:rsidP="000C2982">
      <w:pPr>
        <w:spacing w:line="480" w:lineRule="auto"/>
        <w:contextualSpacing/>
        <w:rPr>
          <w:rFonts w:ascii="Arial" w:hAnsi="Arial" w:cs="Arial"/>
        </w:rPr>
      </w:pPr>
      <w:r w:rsidRPr="00744D80">
        <w:rPr>
          <w:rFonts w:ascii="Arial" w:hAnsi="Arial" w:cs="Arial"/>
          <w:b/>
          <w:bCs/>
        </w:rPr>
        <w:lastRenderedPageBreak/>
        <w:t xml:space="preserve">Key Words: </w:t>
      </w:r>
      <w:r w:rsidRPr="00744D80">
        <w:rPr>
          <w:rFonts w:ascii="Arial" w:hAnsi="Arial" w:cs="Arial"/>
        </w:rPr>
        <w:t>open angle glaucoma, prevalence Chinese Americans, ocular epidemiology</w:t>
      </w:r>
    </w:p>
    <w:p w14:paraId="5E5C0E29" w14:textId="0C98230C" w:rsidR="00744D80" w:rsidRPr="00744D80" w:rsidRDefault="00744D80" w:rsidP="000C2982">
      <w:pPr>
        <w:spacing w:line="480" w:lineRule="auto"/>
        <w:contextualSpacing/>
        <w:rPr>
          <w:rFonts w:ascii="Arial" w:hAnsi="Arial" w:cs="Arial"/>
        </w:rPr>
      </w:pPr>
    </w:p>
    <w:p w14:paraId="05D92B0C"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Abstract </w:t>
      </w:r>
    </w:p>
    <w:p w14:paraId="77552666"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Purpose: </w:t>
      </w:r>
      <w:r w:rsidRPr="00744D80">
        <w:rPr>
          <w:rFonts w:ascii="Arial" w:hAnsi="Arial" w:cs="Arial"/>
        </w:rPr>
        <w:t>To estimate the prevalence of and identify risk factors associated with open angle glaucoma (OAG) among adult Chinese Americans.</w:t>
      </w:r>
    </w:p>
    <w:p w14:paraId="18AF1C5B" w14:textId="77777777" w:rsidR="00744D80" w:rsidRPr="00744D80" w:rsidRDefault="00744D80" w:rsidP="00744D80">
      <w:pPr>
        <w:spacing w:line="480" w:lineRule="auto"/>
        <w:rPr>
          <w:rFonts w:ascii="Arial" w:hAnsi="Arial" w:cs="Arial"/>
        </w:rPr>
      </w:pPr>
      <w:r w:rsidRPr="00744D80">
        <w:rPr>
          <w:rFonts w:ascii="Arial" w:hAnsi="Arial" w:cs="Arial"/>
          <w:b/>
          <w:bCs/>
        </w:rPr>
        <w:t>Design:</w:t>
      </w:r>
      <w:r w:rsidRPr="00744D80">
        <w:rPr>
          <w:rFonts w:ascii="Arial" w:hAnsi="Arial" w:cs="Arial"/>
        </w:rPr>
        <w:t xml:space="preserve"> Population-based, cross-sectional study</w:t>
      </w:r>
    </w:p>
    <w:p w14:paraId="10DF87EF"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Participants: </w:t>
      </w:r>
      <w:r w:rsidRPr="00744D80">
        <w:rPr>
          <w:rFonts w:ascii="Arial" w:hAnsi="Arial" w:cs="Arial"/>
        </w:rPr>
        <w:t>4,582</w:t>
      </w:r>
      <w:r w:rsidRPr="00744D80">
        <w:rPr>
          <w:rFonts w:ascii="Arial" w:hAnsi="Arial" w:cs="Arial"/>
          <w:b/>
          <w:bCs/>
        </w:rPr>
        <w:t xml:space="preserve"> </w:t>
      </w:r>
      <w:r w:rsidRPr="00744D80">
        <w:rPr>
          <w:rFonts w:ascii="Arial" w:hAnsi="Arial" w:cs="Arial"/>
        </w:rPr>
        <w:t>Chinese Americans aged 50 years and older residing in Monterey Park, CA</w:t>
      </w:r>
      <w:r w:rsidRPr="00744D80">
        <w:rPr>
          <w:rFonts w:ascii="Arial" w:hAnsi="Arial" w:cs="Arial"/>
          <w:b/>
          <w:bCs/>
        </w:rPr>
        <w:br/>
        <w:t xml:space="preserve">Methods: </w:t>
      </w:r>
      <w:r w:rsidRPr="00744D80">
        <w:rPr>
          <w:rFonts w:ascii="Arial" w:hAnsi="Arial" w:cs="Arial"/>
        </w:rPr>
        <w:t xml:space="preserve">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rsidRPr="00744D80">
        <w:rPr>
          <w:rFonts w:ascii="Arial" w:hAnsi="Arial" w:cs="Arial"/>
        </w:rPr>
        <w:t>gonioscopic</w:t>
      </w:r>
      <w:proofErr w:type="spellEnd"/>
      <w:r w:rsidRPr="00744D80">
        <w:rPr>
          <w:rFonts w:ascii="Arial" w:hAnsi="Arial" w:cs="Arial"/>
        </w:rPr>
        <w:t xml:space="preserve"> confirmation of least 2 quadrants of visible pigmented trabecular meshwork. Candidate risk factors comprised demographic, clinical, and ocular characteristics. Multivariable logistic regression analysis was used to identify independent risk factors associated with OAG.</w:t>
      </w:r>
    </w:p>
    <w:p w14:paraId="6A6E8A21" w14:textId="77777777" w:rsidR="00744D80" w:rsidRPr="00744D80" w:rsidRDefault="00744D80" w:rsidP="00744D80">
      <w:pPr>
        <w:spacing w:line="480" w:lineRule="auto"/>
        <w:rPr>
          <w:rFonts w:ascii="Arial" w:hAnsi="Arial" w:cs="Arial"/>
        </w:rPr>
      </w:pPr>
      <w:r w:rsidRPr="00744D80">
        <w:rPr>
          <w:rFonts w:ascii="Arial" w:hAnsi="Arial" w:cs="Arial"/>
          <w:b/>
          <w:bCs/>
        </w:rPr>
        <w:t xml:space="preserve">Main Outcome Measures: </w:t>
      </w:r>
      <w:r w:rsidRPr="00744D80">
        <w:rPr>
          <w:rFonts w:ascii="Arial" w:hAnsi="Arial" w:cs="Arial"/>
        </w:rPr>
        <w:t>Prevalence of and independent risk factors associated with OAG.</w:t>
      </w:r>
    </w:p>
    <w:p w14:paraId="2DB5F792"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Results: </w:t>
      </w:r>
      <w:r w:rsidRPr="00744D80">
        <w:rPr>
          <w:rFonts w:ascii="Arial" w:hAnsi="Arial" w:cs="Arial"/>
        </w:rPr>
        <w:t>Of the 4,310 participants with complete data,</w:t>
      </w:r>
      <w:r w:rsidRPr="00744D80">
        <w:rPr>
          <w:rFonts w:ascii="Arial" w:hAnsi="Arial" w:cs="Arial"/>
          <w:b/>
          <w:bCs/>
        </w:rPr>
        <w:t xml:space="preserve"> </w:t>
      </w:r>
      <w:r w:rsidRPr="00744D80">
        <w:rPr>
          <w:rFonts w:ascii="Arial" w:hAnsi="Arial" w:cs="Arial"/>
        </w:rPr>
        <w:t xml:space="preserve">the prevalence of OAG was 4.8% (207/4310), ranging from 2.8% among those aged 50-59 years to 14.8% among those 80 years and older. Of those with OAG, 68.5% were previously undiagnosed or untreated, and 88.5% had intraocular pressure (IOP) </w:t>
      </w:r>
      <w:r w:rsidRPr="00744D80">
        <w:rPr>
          <w:rFonts w:ascii="Arial" w:hAnsi="Arial" w:cs="Arial"/>
          <w:u w:val="single"/>
        </w:rPr>
        <w:t>&lt;</w:t>
      </w:r>
      <w:r w:rsidRPr="00744D80">
        <w:rPr>
          <w:rFonts w:ascii="Arial" w:hAnsi="Arial" w:cs="Arial"/>
        </w:rPr>
        <w:t xml:space="preserve"> 21 mmHg. Independent risk </w:t>
      </w:r>
      <w:r w:rsidRPr="00744D80">
        <w:rPr>
          <w:rFonts w:ascii="Arial" w:hAnsi="Arial" w:cs="Arial"/>
        </w:rPr>
        <w:lastRenderedPageBreak/>
        <w:t>factors for OAG, adjusting for sex, were older age (odds ratio [confidence interval] = 1.06 [1.05,1.08], per year); higher IOP (1.12 [1.08,1.17], per mmHg); longer axial length (AL; 1.36 [1.25,1.47], per mm); family history of glaucoma (1.88 [1.19,2.97]); and diabetes mellitus (1.49 [1.05,2.11]).</w:t>
      </w:r>
    </w:p>
    <w:p w14:paraId="38E75EE0" w14:textId="77777777" w:rsidR="00744D80" w:rsidRPr="00744D80" w:rsidRDefault="00744D80" w:rsidP="00744D80">
      <w:pPr>
        <w:spacing w:line="480" w:lineRule="auto"/>
        <w:rPr>
          <w:rFonts w:ascii="Arial" w:hAnsi="Arial" w:cs="Arial"/>
          <w:b/>
          <w:bCs/>
        </w:rPr>
      </w:pPr>
      <w:r w:rsidRPr="00744D80">
        <w:rPr>
          <w:rFonts w:ascii="Arial" w:hAnsi="Arial" w:cs="Arial"/>
          <w:b/>
          <w:bCs/>
        </w:rPr>
        <w:t xml:space="preserve">Conclusions: </w:t>
      </w:r>
      <w:r w:rsidRPr="00744D80">
        <w:rPr>
          <w:rFonts w:ascii="Arial" w:hAnsi="Arial" w:cs="Arial"/>
        </w:rPr>
        <w:t xml:space="preserve">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Pr="00744D80">
        <w:rPr>
          <w:rFonts w:ascii="Arial" w:hAnsi="Arial" w:cs="Arial"/>
          <w:u w:val="single"/>
        </w:rPr>
        <w:t>&lt;</w:t>
      </w:r>
      <w:r w:rsidRPr="00744D80">
        <w:rPr>
          <w:rFonts w:ascii="Arial" w:hAnsi="Arial" w:cs="Arial"/>
        </w:rPr>
        <w:t xml:space="preserve">21 </w:t>
      </w:r>
      <w:proofErr w:type="spellStart"/>
      <w:r w:rsidRPr="00744D80">
        <w:rPr>
          <w:rFonts w:ascii="Arial" w:hAnsi="Arial" w:cs="Arial"/>
        </w:rPr>
        <w:t>mmHg.These</w:t>
      </w:r>
      <w:proofErr w:type="spellEnd"/>
      <w:r w:rsidRPr="00744D80">
        <w:rPr>
          <w:rFonts w:ascii="Arial" w:hAnsi="Arial" w:cs="Arial"/>
        </w:rPr>
        <w:t xml:space="preserve"> findings highlight the importance of identifying high-risk individuals based on age, IOP, axial length, family history and diabetes mellitus.  Given the high prevalence of myopia, future research should evaluate whether interventions to prevent myopia could help reduce risk for developing OAG. </w:t>
      </w:r>
    </w:p>
    <w:p w14:paraId="1F2F921E" w14:textId="77777777" w:rsidR="00744D80" w:rsidRPr="00744D80" w:rsidRDefault="00744D80" w:rsidP="00744D80"/>
    <w:p w14:paraId="43854945" w14:textId="77777777" w:rsidR="00744D80" w:rsidRPr="00744D80" w:rsidRDefault="00744D80" w:rsidP="000C2982">
      <w:pPr>
        <w:spacing w:line="480" w:lineRule="auto"/>
        <w:contextualSpacing/>
        <w:rPr>
          <w:rFonts w:ascii="Arial" w:hAnsi="Arial" w:cs="Arial"/>
        </w:rPr>
      </w:pPr>
    </w:p>
    <w:p w14:paraId="60C39F6A" w14:textId="72570C18" w:rsidR="0093597D" w:rsidRPr="00744D80" w:rsidRDefault="0093597D" w:rsidP="000C2982">
      <w:pPr>
        <w:spacing w:line="480" w:lineRule="auto"/>
        <w:rPr>
          <w:rFonts w:ascii="Arial" w:hAnsi="Arial" w:cs="Arial"/>
          <w:b/>
          <w:bCs/>
        </w:rPr>
      </w:pPr>
      <w:r w:rsidRPr="00744D80">
        <w:rPr>
          <w:rFonts w:ascii="Arial" w:hAnsi="Arial" w:cs="Arial"/>
          <w:b/>
          <w:bCs/>
        </w:rPr>
        <w:t>Introduction</w:t>
      </w:r>
    </w:p>
    <w:p w14:paraId="0363260D" w14:textId="3BAAEA3D" w:rsidR="00374AF8" w:rsidRPr="00744D80" w:rsidRDefault="0093597D" w:rsidP="000C2982">
      <w:pPr>
        <w:pStyle w:val="Heading1"/>
        <w:shd w:val="clear" w:color="auto" w:fill="FFFFFF"/>
        <w:spacing w:before="0" w:line="480" w:lineRule="auto"/>
        <w:rPr>
          <w:rFonts w:ascii="Arial" w:hAnsi="Arial" w:cs="Arial"/>
          <w:sz w:val="24"/>
          <w:szCs w:val="24"/>
        </w:rPr>
      </w:pPr>
      <w:r w:rsidRPr="00744D80">
        <w:rPr>
          <w:rFonts w:ascii="Arial" w:hAnsi="Arial" w:cs="Arial"/>
          <w:sz w:val="24"/>
          <w:szCs w:val="24"/>
        </w:rPr>
        <w:t>Open angle glaucoma</w:t>
      </w:r>
      <w:r w:rsidR="00F937FA" w:rsidRPr="00744D80">
        <w:rPr>
          <w:rFonts w:ascii="Arial" w:hAnsi="Arial" w:cs="Arial"/>
          <w:sz w:val="24"/>
          <w:szCs w:val="24"/>
        </w:rPr>
        <w:t xml:space="preserve"> (OAG)</w:t>
      </w:r>
      <w:r w:rsidRPr="00744D80">
        <w:rPr>
          <w:rFonts w:ascii="Arial" w:hAnsi="Arial" w:cs="Arial"/>
          <w:sz w:val="24"/>
          <w:szCs w:val="24"/>
        </w:rPr>
        <w:t xml:space="preserve"> is a progressive optic neuropathy leading to irreversible vision loss</w:t>
      </w:r>
      <w:r w:rsidR="003F5377" w:rsidRPr="00744D80">
        <w:rPr>
          <w:rFonts w:ascii="Arial" w:hAnsi="Arial" w:cs="Arial"/>
          <w:sz w:val="24"/>
          <w:szCs w:val="24"/>
        </w:rPr>
        <w:t xml:space="preserve"> and represents </w:t>
      </w:r>
      <w:r w:rsidR="0007405F" w:rsidRPr="00744D80">
        <w:rPr>
          <w:rFonts w:ascii="Arial" w:hAnsi="Arial" w:cs="Arial"/>
          <w:sz w:val="24"/>
          <w:szCs w:val="24"/>
        </w:rPr>
        <w:t>a</w:t>
      </w:r>
      <w:r w:rsidR="003E4239" w:rsidRPr="00744D80">
        <w:rPr>
          <w:rFonts w:ascii="Arial" w:hAnsi="Arial" w:cs="Arial"/>
          <w:sz w:val="24"/>
          <w:szCs w:val="24"/>
        </w:rPr>
        <w:t xml:space="preserve"> </w:t>
      </w:r>
      <w:r w:rsidRPr="00744D80">
        <w:rPr>
          <w:rFonts w:ascii="Arial" w:hAnsi="Arial" w:cs="Arial"/>
          <w:sz w:val="24"/>
          <w:szCs w:val="24"/>
        </w:rPr>
        <w:t>leading cause of blindness</w:t>
      </w:r>
      <w:r w:rsidR="0005060F" w:rsidRPr="00744D80">
        <w:rPr>
          <w:rFonts w:ascii="Arial" w:hAnsi="Arial" w:cs="Arial"/>
          <w:sz w:val="24"/>
          <w:szCs w:val="24"/>
        </w:rPr>
        <w:t xml:space="preserve"> worldwide</w:t>
      </w:r>
      <w:r w:rsidRPr="00744D80">
        <w:rPr>
          <w:rFonts w:ascii="Arial" w:hAnsi="Arial" w:cs="Arial"/>
          <w:sz w:val="24"/>
          <w:szCs w:val="24"/>
        </w:rPr>
        <w:t>.</w:t>
      </w:r>
      <w:r w:rsidR="00536BBF" w:rsidRPr="00744D80">
        <w:rPr>
          <w:rFonts w:ascii="Arial" w:hAnsi="Arial" w:cs="Arial"/>
          <w:sz w:val="24"/>
          <w:szCs w:val="24"/>
          <w:vertAlign w:val="superscript"/>
        </w:rPr>
        <w:t>1</w:t>
      </w:r>
      <w:r w:rsidRPr="00744D80">
        <w:rPr>
          <w:rFonts w:ascii="Arial" w:hAnsi="Arial" w:cs="Arial"/>
          <w:sz w:val="24"/>
          <w:szCs w:val="24"/>
        </w:rPr>
        <w:t xml:space="preserve"> The mainstay of glaucoma treatment is intraocular pressure</w:t>
      </w:r>
      <w:r w:rsidR="009C79D2" w:rsidRPr="00744D80">
        <w:rPr>
          <w:rFonts w:ascii="Arial" w:hAnsi="Arial" w:cs="Arial"/>
          <w:sz w:val="24"/>
          <w:szCs w:val="24"/>
        </w:rPr>
        <w:t xml:space="preserve"> (IOP)</w:t>
      </w:r>
      <w:r w:rsidRPr="00744D80">
        <w:rPr>
          <w:rFonts w:ascii="Arial" w:hAnsi="Arial" w:cs="Arial"/>
          <w:sz w:val="24"/>
          <w:szCs w:val="24"/>
        </w:rPr>
        <w:t xml:space="preserve"> reduction, which effectiv</w:t>
      </w:r>
      <w:r w:rsidR="003F5377" w:rsidRPr="00744D80">
        <w:rPr>
          <w:rFonts w:ascii="Arial" w:hAnsi="Arial" w:cs="Arial"/>
          <w:sz w:val="24"/>
          <w:szCs w:val="24"/>
        </w:rPr>
        <w:t>ely</w:t>
      </w:r>
      <w:r w:rsidRPr="00744D80">
        <w:rPr>
          <w:rFonts w:ascii="Arial" w:hAnsi="Arial" w:cs="Arial"/>
          <w:sz w:val="24"/>
          <w:szCs w:val="24"/>
        </w:rPr>
        <w:t xml:space="preserve"> </w:t>
      </w:r>
      <w:r w:rsidR="00470AF3" w:rsidRPr="00744D80">
        <w:rPr>
          <w:rFonts w:ascii="Arial" w:hAnsi="Arial" w:cs="Arial"/>
          <w:sz w:val="24"/>
          <w:szCs w:val="24"/>
        </w:rPr>
        <w:t>slow</w:t>
      </w:r>
      <w:r w:rsidR="003F5377" w:rsidRPr="00744D80">
        <w:rPr>
          <w:rFonts w:ascii="Arial" w:hAnsi="Arial" w:cs="Arial"/>
          <w:sz w:val="24"/>
          <w:szCs w:val="24"/>
        </w:rPr>
        <w:t>s</w:t>
      </w:r>
      <w:r w:rsidR="00470AF3" w:rsidRPr="00744D80">
        <w:rPr>
          <w:rFonts w:ascii="Arial" w:hAnsi="Arial" w:cs="Arial"/>
          <w:sz w:val="24"/>
          <w:szCs w:val="24"/>
        </w:rPr>
        <w:t xml:space="preserve"> </w:t>
      </w:r>
      <w:r w:rsidR="00A13F7F" w:rsidRPr="00744D80">
        <w:rPr>
          <w:rFonts w:ascii="Arial" w:hAnsi="Arial" w:cs="Arial"/>
          <w:sz w:val="24"/>
          <w:szCs w:val="24"/>
        </w:rPr>
        <w:t>progressive</w:t>
      </w:r>
      <w:r w:rsidR="000148B8" w:rsidRPr="00744D80">
        <w:rPr>
          <w:rFonts w:ascii="Arial" w:hAnsi="Arial" w:cs="Arial"/>
          <w:sz w:val="24"/>
          <w:szCs w:val="24"/>
        </w:rPr>
        <w:t xml:space="preserve"> </w:t>
      </w:r>
      <w:r w:rsidRPr="00744D80">
        <w:rPr>
          <w:rFonts w:ascii="Arial" w:hAnsi="Arial" w:cs="Arial"/>
          <w:sz w:val="24"/>
          <w:szCs w:val="24"/>
        </w:rPr>
        <w:t xml:space="preserve">glaucomatous </w:t>
      </w:r>
      <w:r w:rsidR="000148B8" w:rsidRPr="00744D80">
        <w:rPr>
          <w:rFonts w:ascii="Arial" w:hAnsi="Arial" w:cs="Arial"/>
          <w:sz w:val="24"/>
          <w:szCs w:val="24"/>
        </w:rPr>
        <w:t>optic nerve damage</w:t>
      </w:r>
      <w:r w:rsidRPr="00744D80">
        <w:rPr>
          <w:rFonts w:ascii="Arial" w:hAnsi="Arial" w:cs="Arial"/>
          <w:sz w:val="24"/>
          <w:szCs w:val="24"/>
        </w:rPr>
        <w:t xml:space="preserve"> and prevent</w:t>
      </w:r>
      <w:r w:rsidR="003F5377" w:rsidRPr="00744D80">
        <w:rPr>
          <w:rFonts w:ascii="Arial" w:hAnsi="Arial" w:cs="Arial"/>
          <w:sz w:val="24"/>
          <w:szCs w:val="24"/>
        </w:rPr>
        <w:t>s</w:t>
      </w:r>
      <w:r w:rsidRPr="00744D80">
        <w:rPr>
          <w:rFonts w:ascii="Arial" w:hAnsi="Arial" w:cs="Arial"/>
          <w:sz w:val="24"/>
          <w:szCs w:val="24"/>
        </w:rPr>
        <w:t xml:space="preserve"> blindness</w:t>
      </w:r>
      <w:r w:rsidR="00111F6F" w:rsidRPr="00744D80">
        <w:rPr>
          <w:rFonts w:ascii="Arial" w:hAnsi="Arial" w:cs="Arial"/>
          <w:sz w:val="24"/>
          <w:szCs w:val="24"/>
        </w:rPr>
        <w:t>.</w:t>
      </w:r>
      <w:r w:rsidR="00111F6F" w:rsidRPr="00744D80">
        <w:rPr>
          <w:rFonts w:ascii="Arial" w:hAnsi="Arial" w:cs="Arial"/>
          <w:sz w:val="24"/>
          <w:szCs w:val="24"/>
          <w:vertAlign w:val="superscript"/>
        </w:rPr>
        <w:t>2</w:t>
      </w:r>
      <w:r w:rsidRPr="00744D80">
        <w:rPr>
          <w:rFonts w:ascii="Arial" w:hAnsi="Arial" w:cs="Arial"/>
          <w:sz w:val="24"/>
          <w:szCs w:val="24"/>
        </w:rPr>
        <w:t xml:space="preserve"> </w:t>
      </w:r>
      <w:r w:rsidR="00592F17" w:rsidRPr="00744D80">
        <w:rPr>
          <w:rFonts w:ascii="Arial" w:hAnsi="Arial" w:cs="Arial"/>
          <w:sz w:val="24"/>
          <w:szCs w:val="24"/>
        </w:rPr>
        <w:t xml:space="preserve">Early in </w:t>
      </w:r>
      <w:r w:rsidR="003F5377" w:rsidRPr="00744D80">
        <w:rPr>
          <w:rFonts w:ascii="Arial" w:hAnsi="Arial" w:cs="Arial"/>
          <w:sz w:val="24"/>
          <w:szCs w:val="24"/>
        </w:rPr>
        <w:t>its course, OAG remains asymptomatic and can progress without patients detecting vision changes. Therefore, identifying effective approaches for early OAG detection is critical to prevent avoidable vision loss and blindness. Understanding the disease</w:t>
      </w:r>
      <w:r w:rsidR="00374AF8" w:rsidRPr="00744D80">
        <w:rPr>
          <w:rFonts w:ascii="Arial" w:hAnsi="Arial" w:cs="Arial"/>
          <w:sz w:val="24"/>
          <w:szCs w:val="24"/>
        </w:rPr>
        <w:t xml:space="preserve"> in specific populations and </w:t>
      </w:r>
      <w:r w:rsidR="003F5377" w:rsidRPr="00744D80">
        <w:rPr>
          <w:rFonts w:ascii="Arial" w:hAnsi="Arial" w:cs="Arial"/>
          <w:sz w:val="24"/>
          <w:szCs w:val="24"/>
        </w:rPr>
        <w:t xml:space="preserve">associated </w:t>
      </w:r>
      <w:r w:rsidR="00374AF8" w:rsidRPr="00744D80">
        <w:rPr>
          <w:rFonts w:ascii="Arial" w:hAnsi="Arial" w:cs="Arial"/>
          <w:sz w:val="24"/>
          <w:szCs w:val="24"/>
        </w:rPr>
        <w:t xml:space="preserve">risk factors </w:t>
      </w:r>
      <w:r w:rsidR="003F5377" w:rsidRPr="00744D80">
        <w:rPr>
          <w:rFonts w:ascii="Arial" w:hAnsi="Arial" w:cs="Arial"/>
          <w:sz w:val="24"/>
          <w:szCs w:val="24"/>
        </w:rPr>
        <w:t xml:space="preserve">can guide targeted detection and management strategies. </w:t>
      </w:r>
    </w:p>
    <w:p w14:paraId="3B3C55BC" w14:textId="4425319C" w:rsidR="00FF256F" w:rsidRPr="00744D80" w:rsidRDefault="00E827FD" w:rsidP="000C2982">
      <w:pPr>
        <w:spacing w:line="480" w:lineRule="auto"/>
        <w:rPr>
          <w:rFonts w:ascii="Arial" w:hAnsi="Arial" w:cs="Arial"/>
        </w:rPr>
      </w:pPr>
      <w:r w:rsidRPr="00744D80">
        <w:rPr>
          <w:rFonts w:ascii="Arial" w:hAnsi="Arial" w:cs="Arial"/>
        </w:rPr>
        <w:tab/>
      </w:r>
      <w:r w:rsidR="00592F17" w:rsidRPr="00744D80">
        <w:rPr>
          <w:rFonts w:ascii="Arial" w:hAnsi="Arial" w:cs="Arial"/>
        </w:rPr>
        <w:t xml:space="preserve">Chinese Americans </w:t>
      </w:r>
      <w:r w:rsidR="005F701C" w:rsidRPr="00744D80">
        <w:rPr>
          <w:rFonts w:ascii="Arial" w:hAnsi="Arial" w:cs="Arial"/>
        </w:rPr>
        <w:t>represent part of the fastest growing minority population</w:t>
      </w:r>
      <w:r w:rsidR="007D2AE4" w:rsidRPr="00744D80">
        <w:rPr>
          <w:rFonts w:ascii="Arial" w:hAnsi="Arial" w:cs="Arial"/>
        </w:rPr>
        <w:t xml:space="preserve"> </w:t>
      </w:r>
      <w:r w:rsidR="005F701C" w:rsidRPr="00744D80">
        <w:rPr>
          <w:rFonts w:ascii="Arial" w:hAnsi="Arial" w:cs="Arial"/>
        </w:rPr>
        <w:t>in the United States over the past decade</w:t>
      </w:r>
      <w:r w:rsidR="00536BBF" w:rsidRPr="00744D80">
        <w:rPr>
          <w:rFonts w:ascii="Arial" w:hAnsi="Arial" w:cs="Arial"/>
        </w:rPr>
        <w:t>.</w:t>
      </w:r>
      <w:r w:rsidR="00111F6F" w:rsidRPr="00744D80">
        <w:rPr>
          <w:rFonts w:ascii="Arial" w:hAnsi="Arial" w:cs="Arial"/>
          <w:vertAlign w:val="superscript"/>
        </w:rPr>
        <w:t>3</w:t>
      </w:r>
      <w:r w:rsidR="00536BBF" w:rsidRPr="00744D80">
        <w:rPr>
          <w:rFonts w:ascii="Arial" w:hAnsi="Arial" w:cs="Arial"/>
        </w:rPr>
        <w:t xml:space="preserve"> </w:t>
      </w:r>
      <w:r w:rsidR="00592F17" w:rsidRPr="00744D80">
        <w:rPr>
          <w:rFonts w:ascii="Arial" w:hAnsi="Arial" w:cs="Arial"/>
        </w:rPr>
        <w:t>Due to the high prevalence of myopia in Chinese Americans</w:t>
      </w:r>
      <w:r w:rsidR="00111F6F" w:rsidRPr="00744D80">
        <w:rPr>
          <w:rFonts w:ascii="Arial" w:hAnsi="Arial" w:cs="Arial"/>
          <w:vertAlign w:val="superscript"/>
        </w:rPr>
        <w:t>4</w:t>
      </w:r>
      <w:r w:rsidR="005E7828" w:rsidRPr="00744D80">
        <w:rPr>
          <w:rFonts w:ascii="Arial" w:hAnsi="Arial" w:cs="Arial"/>
          <w:vertAlign w:val="superscript"/>
        </w:rPr>
        <w:t>,5</w:t>
      </w:r>
      <w:r w:rsidR="00536BBF" w:rsidRPr="00744D80">
        <w:rPr>
          <w:rFonts w:ascii="Arial" w:hAnsi="Arial" w:cs="Arial"/>
        </w:rPr>
        <w:t>,</w:t>
      </w:r>
      <w:r w:rsidR="00592F17" w:rsidRPr="00744D80">
        <w:rPr>
          <w:rFonts w:ascii="Arial" w:hAnsi="Arial" w:cs="Arial"/>
        </w:rPr>
        <w:t xml:space="preserve"> </w:t>
      </w:r>
      <w:r w:rsidR="0074127A" w:rsidRPr="00744D80">
        <w:rPr>
          <w:rFonts w:ascii="Arial" w:hAnsi="Arial" w:cs="Arial"/>
        </w:rPr>
        <w:t>th</w:t>
      </w:r>
      <w:r w:rsidR="005F701C" w:rsidRPr="00744D80">
        <w:rPr>
          <w:rFonts w:ascii="Arial" w:hAnsi="Arial" w:cs="Arial"/>
        </w:rPr>
        <w:t xml:space="preserve">is population may experience </w:t>
      </w:r>
      <w:r w:rsidR="00592F17" w:rsidRPr="00744D80">
        <w:rPr>
          <w:rFonts w:ascii="Arial" w:hAnsi="Arial" w:cs="Arial"/>
        </w:rPr>
        <w:t>a disproportionate</w:t>
      </w:r>
      <w:r w:rsidR="008F6DB7" w:rsidRPr="00744D80">
        <w:rPr>
          <w:rFonts w:ascii="Arial" w:hAnsi="Arial" w:cs="Arial"/>
        </w:rPr>
        <w:t>ly higher</w:t>
      </w:r>
      <w:r w:rsidR="00592F17" w:rsidRPr="00744D80">
        <w:rPr>
          <w:rFonts w:ascii="Arial" w:hAnsi="Arial" w:cs="Arial"/>
        </w:rPr>
        <w:t xml:space="preserve"> burden of myopia-related diseases</w:t>
      </w:r>
      <w:r w:rsidR="0007405F" w:rsidRPr="00744D80">
        <w:rPr>
          <w:rFonts w:ascii="Arial" w:hAnsi="Arial" w:cs="Arial"/>
        </w:rPr>
        <w:t xml:space="preserve">, </w:t>
      </w:r>
      <w:r w:rsidR="005F701C" w:rsidRPr="00744D80">
        <w:rPr>
          <w:rFonts w:ascii="Arial" w:hAnsi="Arial" w:cs="Arial"/>
        </w:rPr>
        <w:t xml:space="preserve">including </w:t>
      </w:r>
      <w:r w:rsidR="0007405F" w:rsidRPr="00744D80">
        <w:rPr>
          <w:rFonts w:ascii="Arial" w:hAnsi="Arial" w:cs="Arial"/>
        </w:rPr>
        <w:t>myopic macular degeneration</w:t>
      </w:r>
      <w:r w:rsidR="00B56B20" w:rsidRPr="00744D80">
        <w:rPr>
          <w:rFonts w:ascii="Arial" w:hAnsi="Arial" w:cs="Arial"/>
        </w:rPr>
        <w:t>, retinal detachment, cataract,</w:t>
      </w:r>
      <w:r w:rsidR="0007405F" w:rsidRPr="00744D80">
        <w:rPr>
          <w:rFonts w:ascii="Arial" w:hAnsi="Arial" w:cs="Arial"/>
        </w:rPr>
        <w:t xml:space="preserve"> and </w:t>
      </w:r>
      <w:r w:rsidR="00B56B20" w:rsidRPr="00744D80">
        <w:rPr>
          <w:rFonts w:ascii="Arial" w:hAnsi="Arial" w:cs="Arial"/>
        </w:rPr>
        <w:t xml:space="preserve">open angle </w:t>
      </w:r>
      <w:r w:rsidR="0007405F" w:rsidRPr="00744D80">
        <w:rPr>
          <w:rFonts w:ascii="Arial" w:hAnsi="Arial" w:cs="Arial"/>
        </w:rPr>
        <w:t>glaucoma</w:t>
      </w:r>
      <w:r w:rsidR="00592F17" w:rsidRPr="00744D80">
        <w:rPr>
          <w:rFonts w:ascii="Arial" w:hAnsi="Arial" w:cs="Arial"/>
        </w:rPr>
        <w:t>.</w:t>
      </w:r>
      <w:r w:rsidR="00CC29E7" w:rsidRPr="00744D80">
        <w:rPr>
          <w:rFonts w:ascii="Arial" w:hAnsi="Arial" w:cs="Arial"/>
          <w:vertAlign w:val="superscript"/>
        </w:rPr>
        <w:t>6</w:t>
      </w:r>
      <w:r w:rsidR="005E7828" w:rsidRPr="00744D80">
        <w:rPr>
          <w:rFonts w:ascii="Arial" w:hAnsi="Arial" w:cs="Arial"/>
          <w:vertAlign w:val="superscript"/>
        </w:rPr>
        <w:t>,7</w:t>
      </w:r>
      <w:r w:rsidR="00592F17" w:rsidRPr="00744D80">
        <w:rPr>
          <w:rFonts w:ascii="Arial" w:hAnsi="Arial" w:cs="Arial"/>
        </w:rPr>
        <w:t xml:space="preserve"> </w:t>
      </w:r>
      <w:r w:rsidR="00B56B20" w:rsidRPr="00744D80">
        <w:rPr>
          <w:rFonts w:ascii="Arial" w:hAnsi="Arial" w:cs="Arial"/>
        </w:rPr>
        <w:t>A recent meta-analysis of 14 population-based studie</w:t>
      </w:r>
      <w:r w:rsidR="005E7828" w:rsidRPr="00744D80">
        <w:rPr>
          <w:rFonts w:ascii="Arial" w:hAnsi="Arial" w:cs="Arial"/>
        </w:rPr>
        <w:t>s</w:t>
      </w:r>
      <w:r w:rsidR="00B56B20" w:rsidRPr="00744D80">
        <w:rPr>
          <w:rFonts w:ascii="Arial" w:hAnsi="Arial" w:cs="Arial"/>
        </w:rPr>
        <w:t xml:space="preserve"> demonstrated a significant association between even </w:t>
      </w:r>
      <w:r w:rsidR="005F701C" w:rsidRPr="00744D80">
        <w:rPr>
          <w:rFonts w:ascii="Arial" w:hAnsi="Arial" w:cs="Arial"/>
        </w:rPr>
        <w:t xml:space="preserve">mild </w:t>
      </w:r>
      <w:r w:rsidR="00B56B20" w:rsidRPr="00744D80">
        <w:rPr>
          <w:rFonts w:ascii="Arial" w:hAnsi="Arial" w:cs="Arial"/>
        </w:rPr>
        <w:t xml:space="preserve">myopia (&gt; -3 D) and OAG, </w:t>
      </w:r>
      <w:r w:rsidR="005F701C" w:rsidRPr="00744D80">
        <w:rPr>
          <w:rFonts w:ascii="Arial" w:hAnsi="Arial" w:cs="Arial"/>
        </w:rPr>
        <w:t>with</w:t>
      </w:r>
      <w:r w:rsidR="00B56B20" w:rsidRPr="00744D80">
        <w:rPr>
          <w:rFonts w:ascii="Arial" w:hAnsi="Arial" w:cs="Arial"/>
        </w:rPr>
        <w:t xml:space="preserve"> this association </w:t>
      </w:r>
      <w:r w:rsidR="005F701C" w:rsidRPr="00744D80">
        <w:rPr>
          <w:rFonts w:ascii="Arial" w:hAnsi="Arial" w:cs="Arial"/>
        </w:rPr>
        <w:t>strengthening</w:t>
      </w:r>
      <w:r w:rsidR="00B56B20" w:rsidRPr="00744D80">
        <w:rPr>
          <w:rFonts w:ascii="Arial" w:hAnsi="Arial" w:cs="Arial"/>
        </w:rPr>
        <w:t xml:space="preserve"> for moderate to high myopia (</w:t>
      </w:r>
      <w:r w:rsidR="00B56B20" w:rsidRPr="00744D80">
        <w:rPr>
          <w:rFonts w:ascii="Arial" w:hAnsi="Arial" w:cs="Arial"/>
        </w:rPr>
        <w:sym w:font="Symbol" w:char="F0A3"/>
      </w:r>
      <w:r w:rsidR="00B56B20" w:rsidRPr="00744D80">
        <w:rPr>
          <w:rFonts w:ascii="Arial" w:hAnsi="Arial" w:cs="Arial"/>
        </w:rPr>
        <w:t xml:space="preserve"> -3 D).</w:t>
      </w:r>
      <w:r w:rsidR="006C1FF7" w:rsidRPr="00744D80">
        <w:rPr>
          <w:rFonts w:ascii="Arial" w:hAnsi="Arial" w:cs="Arial"/>
          <w:vertAlign w:val="superscript"/>
        </w:rPr>
        <w:t>6</w:t>
      </w:r>
      <w:r w:rsidR="00B56B20" w:rsidRPr="00744D80">
        <w:rPr>
          <w:rFonts w:ascii="Arial" w:hAnsi="Arial" w:cs="Arial"/>
        </w:rPr>
        <w:t xml:space="preserve"> Some studies have also demonstrated an association </w:t>
      </w:r>
      <w:r w:rsidR="009F661B" w:rsidRPr="00744D80">
        <w:rPr>
          <w:rFonts w:ascii="Arial" w:hAnsi="Arial" w:cs="Arial"/>
        </w:rPr>
        <w:t xml:space="preserve">between </w:t>
      </w:r>
      <w:r w:rsidR="00FF256F" w:rsidRPr="00744D80">
        <w:rPr>
          <w:rFonts w:ascii="Arial" w:hAnsi="Arial" w:cs="Arial"/>
        </w:rPr>
        <w:t xml:space="preserve">progressive </w:t>
      </w:r>
      <w:r w:rsidR="00B56B20" w:rsidRPr="00744D80">
        <w:rPr>
          <w:rFonts w:ascii="Arial" w:hAnsi="Arial" w:cs="Arial"/>
        </w:rPr>
        <w:t xml:space="preserve">glaucomatous visual field </w:t>
      </w:r>
      <w:r w:rsidR="00FF256F" w:rsidRPr="00744D80">
        <w:rPr>
          <w:rFonts w:ascii="Arial" w:hAnsi="Arial" w:cs="Arial"/>
        </w:rPr>
        <w:t>loss</w:t>
      </w:r>
      <w:r w:rsidR="00B56B20" w:rsidRPr="00744D80">
        <w:rPr>
          <w:rFonts w:ascii="Arial" w:hAnsi="Arial" w:cs="Arial"/>
        </w:rPr>
        <w:t xml:space="preserve"> and myopia</w:t>
      </w:r>
      <w:r w:rsidR="00CC29E7" w:rsidRPr="00744D80">
        <w:rPr>
          <w:rFonts w:ascii="Arial" w:hAnsi="Arial" w:cs="Arial"/>
        </w:rPr>
        <w:t>.</w:t>
      </w:r>
      <w:r w:rsidR="005E7828" w:rsidRPr="00744D80">
        <w:rPr>
          <w:rFonts w:ascii="Arial" w:hAnsi="Arial" w:cs="Arial"/>
          <w:vertAlign w:val="superscript"/>
        </w:rPr>
        <w:t>8-10</w:t>
      </w:r>
      <w:r w:rsidR="00B56B20" w:rsidRPr="00744D80">
        <w:rPr>
          <w:rFonts w:ascii="Arial" w:hAnsi="Arial" w:cs="Arial"/>
        </w:rPr>
        <w:t xml:space="preserve"> </w:t>
      </w:r>
      <w:r w:rsidR="00FF256F" w:rsidRPr="00744D80">
        <w:rPr>
          <w:rFonts w:ascii="Arial" w:hAnsi="Arial" w:cs="Arial"/>
        </w:rPr>
        <w:t xml:space="preserve">However, </w:t>
      </w:r>
      <w:r w:rsidR="005F701C" w:rsidRPr="00744D80">
        <w:rPr>
          <w:rFonts w:ascii="Arial" w:hAnsi="Arial" w:cs="Arial"/>
        </w:rPr>
        <w:t>additional</w:t>
      </w:r>
      <w:r w:rsidR="00B56B20" w:rsidRPr="00744D80">
        <w:rPr>
          <w:rFonts w:ascii="Arial" w:hAnsi="Arial" w:cs="Arial"/>
        </w:rPr>
        <w:t xml:space="preserve"> research is needed to understand the burden and </w:t>
      </w:r>
      <w:r w:rsidR="005F701C" w:rsidRPr="00744D80">
        <w:rPr>
          <w:rFonts w:ascii="Arial" w:hAnsi="Arial" w:cs="Arial"/>
        </w:rPr>
        <w:t>characteristics</w:t>
      </w:r>
      <w:r w:rsidR="00B56B20" w:rsidRPr="00744D80">
        <w:rPr>
          <w:rFonts w:ascii="Arial" w:hAnsi="Arial" w:cs="Arial"/>
        </w:rPr>
        <w:t xml:space="preserve"> of glaucoma in populations</w:t>
      </w:r>
      <w:r w:rsidR="000813E0" w:rsidRPr="00744D80">
        <w:rPr>
          <w:rFonts w:ascii="Arial" w:hAnsi="Arial" w:cs="Arial"/>
        </w:rPr>
        <w:t xml:space="preserve"> with high</w:t>
      </w:r>
      <w:r w:rsidR="005F701C" w:rsidRPr="00744D80">
        <w:rPr>
          <w:rFonts w:ascii="Arial" w:hAnsi="Arial" w:cs="Arial"/>
        </w:rPr>
        <w:t xml:space="preserve"> </w:t>
      </w:r>
      <w:r w:rsidR="000813E0" w:rsidRPr="00744D80">
        <w:rPr>
          <w:rFonts w:ascii="Arial" w:hAnsi="Arial" w:cs="Arial"/>
        </w:rPr>
        <w:t>myopia</w:t>
      </w:r>
      <w:r w:rsidR="00B56B20" w:rsidRPr="00744D80">
        <w:rPr>
          <w:rFonts w:ascii="Arial" w:hAnsi="Arial" w:cs="Arial"/>
        </w:rPr>
        <w:t xml:space="preserve"> </w:t>
      </w:r>
      <w:r w:rsidR="005F701C" w:rsidRPr="00744D80">
        <w:rPr>
          <w:rFonts w:ascii="Arial" w:hAnsi="Arial" w:cs="Arial"/>
        </w:rPr>
        <w:t xml:space="preserve">prevalence </w:t>
      </w:r>
      <w:r w:rsidR="00B56B20" w:rsidRPr="00744D80">
        <w:rPr>
          <w:rFonts w:ascii="Arial" w:hAnsi="Arial" w:cs="Arial"/>
        </w:rPr>
        <w:t xml:space="preserve">such as Chinese Americans.  </w:t>
      </w:r>
    </w:p>
    <w:p w14:paraId="74576033" w14:textId="4C437433" w:rsidR="00B56B20" w:rsidRPr="00744D80" w:rsidRDefault="00592F17" w:rsidP="000C2982">
      <w:pPr>
        <w:spacing w:line="480" w:lineRule="auto"/>
        <w:ind w:firstLine="720"/>
        <w:rPr>
          <w:rFonts w:ascii="Arial" w:hAnsi="Arial" w:cs="Arial"/>
        </w:rPr>
      </w:pPr>
      <w:r w:rsidRPr="00744D80">
        <w:rPr>
          <w:rFonts w:ascii="Arial" w:hAnsi="Arial" w:cs="Arial"/>
        </w:rPr>
        <w:t xml:space="preserve">While several epidemiological studies </w:t>
      </w:r>
      <w:r w:rsidR="005F701C" w:rsidRPr="00744D80">
        <w:rPr>
          <w:rFonts w:ascii="Arial" w:hAnsi="Arial" w:cs="Arial"/>
        </w:rPr>
        <w:t>have examined</w:t>
      </w:r>
      <w:r w:rsidR="00536BBF" w:rsidRPr="00744D80">
        <w:rPr>
          <w:rFonts w:ascii="Arial" w:hAnsi="Arial" w:cs="Arial"/>
        </w:rPr>
        <w:t xml:space="preserve"> OAG </w:t>
      </w:r>
      <w:r w:rsidR="005F701C" w:rsidRPr="00744D80">
        <w:rPr>
          <w:rFonts w:ascii="Arial" w:hAnsi="Arial" w:cs="Arial"/>
        </w:rPr>
        <w:t>in</w:t>
      </w:r>
      <w:r w:rsidRPr="00744D80">
        <w:rPr>
          <w:rFonts w:ascii="Arial" w:hAnsi="Arial" w:cs="Arial"/>
        </w:rPr>
        <w:t xml:space="preserve"> urban and rural Asia-based </w:t>
      </w:r>
      <w:r w:rsidR="00FF256F" w:rsidRPr="00744D80">
        <w:rPr>
          <w:rFonts w:ascii="Arial" w:hAnsi="Arial" w:cs="Arial"/>
        </w:rPr>
        <w:t xml:space="preserve">populations of </w:t>
      </w:r>
      <w:r w:rsidRPr="00744D80">
        <w:rPr>
          <w:rFonts w:ascii="Arial" w:hAnsi="Arial" w:cs="Arial"/>
        </w:rPr>
        <w:t>Chinese descent</w:t>
      </w:r>
      <w:r w:rsidR="00CC29E7" w:rsidRPr="00744D80">
        <w:rPr>
          <w:rFonts w:ascii="Arial" w:hAnsi="Arial" w:cs="Arial"/>
          <w:vertAlign w:val="superscript"/>
        </w:rPr>
        <w:t>1</w:t>
      </w:r>
      <w:r w:rsidR="005E7828" w:rsidRPr="00744D80">
        <w:rPr>
          <w:rFonts w:ascii="Arial" w:hAnsi="Arial" w:cs="Arial"/>
          <w:vertAlign w:val="superscript"/>
        </w:rPr>
        <w:t>1</w:t>
      </w:r>
      <w:r w:rsidR="00F937FA" w:rsidRPr="00744D80">
        <w:rPr>
          <w:rFonts w:ascii="Arial" w:hAnsi="Arial" w:cs="Arial"/>
          <w:vertAlign w:val="superscript"/>
        </w:rPr>
        <w:t>-1</w:t>
      </w:r>
      <w:r w:rsidR="005E7828" w:rsidRPr="00744D80">
        <w:rPr>
          <w:rFonts w:ascii="Arial" w:hAnsi="Arial" w:cs="Arial"/>
          <w:vertAlign w:val="superscript"/>
        </w:rPr>
        <w:t>4</w:t>
      </w:r>
      <w:r w:rsidRPr="00744D80">
        <w:rPr>
          <w:rFonts w:ascii="Arial" w:hAnsi="Arial" w:cs="Arial"/>
        </w:rPr>
        <w:t xml:space="preserve">, </w:t>
      </w:r>
      <w:r w:rsidR="00FF256F" w:rsidRPr="00744D80">
        <w:rPr>
          <w:rFonts w:ascii="Arial" w:hAnsi="Arial" w:cs="Arial"/>
        </w:rPr>
        <w:t>no</w:t>
      </w:r>
      <w:r w:rsidR="005F701C" w:rsidRPr="00744D80">
        <w:rPr>
          <w:rFonts w:ascii="Arial" w:hAnsi="Arial" w:cs="Arial"/>
        </w:rPr>
        <w:t xml:space="preserve"> comparable </w:t>
      </w:r>
      <w:r w:rsidR="00FF256F" w:rsidRPr="00744D80">
        <w:rPr>
          <w:rFonts w:ascii="Arial" w:hAnsi="Arial" w:cs="Arial"/>
        </w:rPr>
        <w:t xml:space="preserve">data </w:t>
      </w:r>
      <w:r w:rsidR="005F701C" w:rsidRPr="00744D80">
        <w:rPr>
          <w:rFonts w:ascii="Arial" w:hAnsi="Arial" w:cs="Arial"/>
        </w:rPr>
        <w:t>exist for</w:t>
      </w:r>
      <w:r w:rsidR="00FF256F" w:rsidRPr="00744D80">
        <w:rPr>
          <w:rFonts w:ascii="Arial" w:hAnsi="Arial" w:cs="Arial"/>
        </w:rPr>
        <w:t xml:space="preserve"> persons of Chinese descent </w:t>
      </w:r>
      <w:r w:rsidR="005F701C" w:rsidRPr="00744D80">
        <w:rPr>
          <w:rFonts w:ascii="Arial" w:hAnsi="Arial" w:cs="Arial"/>
        </w:rPr>
        <w:t xml:space="preserve">residing </w:t>
      </w:r>
      <w:r w:rsidR="00FF256F" w:rsidRPr="00744D80">
        <w:rPr>
          <w:rFonts w:ascii="Arial" w:hAnsi="Arial" w:cs="Arial"/>
        </w:rPr>
        <w:t>in the US.  T</w:t>
      </w:r>
      <w:r w:rsidRPr="00744D80">
        <w:rPr>
          <w:rFonts w:ascii="Arial" w:hAnsi="Arial" w:cs="Arial"/>
        </w:rPr>
        <w:t>he Chinese American Eye Study</w:t>
      </w:r>
      <w:r w:rsidR="004A681B" w:rsidRPr="00744D80">
        <w:rPr>
          <w:rFonts w:ascii="Arial" w:hAnsi="Arial" w:cs="Arial"/>
        </w:rPr>
        <w:t xml:space="preserve"> (CHES)</w:t>
      </w:r>
      <w:r w:rsidRPr="00744D80">
        <w:rPr>
          <w:rFonts w:ascii="Arial" w:hAnsi="Arial" w:cs="Arial"/>
        </w:rPr>
        <w:t xml:space="preserve"> </w:t>
      </w:r>
      <w:r w:rsidR="005F701C" w:rsidRPr="00744D80">
        <w:rPr>
          <w:rFonts w:ascii="Arial" w:hAnsi="Arial" w:cs="Arial"/>
        </w:rPr>
        <w:t>represents the</w:t>
      </w:r>
      <w:r w:rsidRPr="00744D80">
        <w:rPr>
          <w:rFonts w:ascii="Arial" w:hAnsi="Arial" w:cs="Arial"/>
        </w:rPr>
        <w:t xml:space="preserve"> first </w:t>
      </w:r>
      <w:r w:rsidR="00FF256F" w:rsidRPr="00744D80">
        <w:rPr>
          <w:rFonts w:ascii="Arial" w:hAnsi="Arial" w:cs="Arial"/>
        </w:rPr>
        <w:t xml:space="preserve">such </w:t>
      </w:r>
      <w:r w:rsidR="005F701C" w:rsidRPr="00744D80">
        <w:rPr>
          <w:rFonts w:ascii="Arial" w:hAnsi="Arial" w:cs="Arial"/>
        </w:rPr>
        <w:t xml:space="preserve">investigation </w:t>
      </w:r>
      <w:r w:rsidR="00FF256F" w:rsidRPr="00744D80">
        <w:rPr>
          <w:rFonts w:ascii="Arial" w:hAnsi="Arial" w:cs="Arial"/>
        </w:rPr>
        <w:t>conducted</w:t>
      </w:r>
      <w:r w:rsidRPr="00744D80">
        <w:rPr>
          <w:rFonts w:ascii="Arial" w:hAnsi="Arial" w:cs="Arial"/>
        </w:rPr>
        <w:t xml:space="preserve"> in the </w:t>
      </w:r>
      <w:r w:rsidR="004A681B" w:rsidRPr="00744D80">
        <w:rPr>
          <w:rFonts w:ascii="Arial" w:hAnsi="Arial" w:cs="Arial"/>
        </w:rPr>
        <w:t>US</w:t>
      </w:r>
      <w:r w:rsidRPr="00744D80">
        <w:rPr>
          <w:rFonts w:ascii="Arial" w:hAnsi="Arial" w:cs="Arial"/>
        </w:rPr>
        <w:t>.</w:t>
      </w:r>
      <w:r w:rsidR="00E827FD" w:rsidRPr="00744D80">
        <w:rPr>
          <w:rFonts w:ascii="Arial" w:hAnsi="Arial" w:cs="Arial"/>
        </w:rPr>
        <w:t xml:space="preserve"> </w:t>
      </w:r>
      <w:r w:rsidR="00EF6BA1" w:rsidRPr="00744D80">
        <w:rPr>
          <w:rFonts w:ascii="Arial" w:hAnsi="Arial" w:cs="Arial"/>
        </w:rPr>
        <w:t>We recently reported on the prevalence of primary angle closure suspects, primary angle closure, and primary angle closure glaucoma (8.1%, 3.1%, 1.1%, respectively</w:t>
      </w:r>
      <w:r w:rsidR="005F701C" w:rsidRPr="00744D80">
        <w:rPr>
          <w:rFonts w:ascii="Arial" w:hAnsi="Arial" w:cs="Arial"/>
        </w:rPr>
        <w:t>)</w:t>
      </w:r>
      <w:r w:rsidR="00EF6BA1" w:rsidRPr="00744D80">
        <w:rPr>
          <w:rFonts w:ascii="Arial" w:hAnsi="Arial" w:cs="Arial"/>
        </w:rPr>
        <w:t>, in this population.</w:t>
      </w:r>
      <w:r w:rsidR="00BB4D86" w:rsidRPr="00744D80">
        <w:rPr>
          <w:rFonts w:ascii="Arial" w:hAnsi="Arial" w:cs="Arial"/>
          <w:vertAlign w:val="superscript"/>
        </w:rPr>
        <w:t>15</w:t>
      </w:r>
      <w:r w:rsidR="00EF6BA1" w:rsidRPr="00744D80">
        <w:rPr>
          <w:rFonts w:ascii="Arial" w:hAnsi="Arial" w:cs="Arial"/>
        </w:rPr>
        <w:t xml:space="preserve"> </w:t>
      </w:r>
      <w:r w:rsidR="009D14C5" w:rsidRPr="00744D80">
        <w:rPr>
          <w:rFonts w:ascii="Arial" w:hAnsi="Arial" w:cs="Arial"/>
        </w:rPr>
        <w:t>Th</w:t>
      </w:r>
      <w:r w:rsidR="00EF6BA1" w:rsidRPr="00744D80">
        <w:rPr>
          <w:rFonts w:ascii="Arial" w:hAnsi="Arial" w:cs="Arial"/>
        </w:rPr>
        <w:t>e current</w:t>
      </w:r>
      <w:r w:rsidR="009D14C5" w:rsidRPr="00744D80">
        <w:rPr>
          <w:rFonts w:ascii="Arial" w:hAnsi="Arial" w:cs="Arial"/>
        </w:rPr>
        <w:t xml:space="preserve"> study </w:t>
      </w:r>
      <w:r w:rsidRPr="00744D80">
        <w:rPr>
          <w:rFonts w:ascii="Arial" w:hAnsi="Arial" w:cs="Arial"/>
        </w:rPr>
        <w:t xml:space="preserve">provides the opportunity to determine OAG </w:t>
      </w:r>
      <w:r w:rsidR="005F701C" w:rsidRPr="00744D80">
        <w:rPr>
          <w:rFonts w:ascii="Arial" w:hAnsi="Arial" w:cs="Arial"/>
        </w:rPr>
        <w:t xml:space="preserve">prevalence </w:t>
      </w:r>
      <w:r w:rsidRPr="00744D80">
        <w:rPr>
          <w:rFonts w:ascii="Arial" w:hAnsi="Arial" w:cs="Arial"/>
        </w:rPr>
        <w:t xml:space="preserve">and identify </w:t>
      </w:r>
      <w:r w:rsidR="005F701C" w:rsidRPr="00744D80">
        <w:rPr>
          <w:rFonts w:ascii="Arial" w:hAnsi="Arial" w:cs="Arial"/>
        </w:rPr>
        <w:t xml:space="preserve">associated </w:t>
      </w:r>
      <w:r w:rsidRPr="00744D80">
        <w:rPr>
          <w:rFonts w:ascii="Arial" w:hAnsi="Arial" w:cs="Arial"/>
        </w:rPr>
        <w:t xml:space="preserve"> risk factors in this specific US population.</w:t>
      </w:r>
      <w:r w:rsidR="009D14C5" w:rsidRPr="00744D80">
        <w:rPr>
          <w:rFonts w:ascii="Arial" w:hAnsi="Arial" w:cs="Arial"/>
        </w:rPr>
        <w:t xml:space="preserve"> </w:t>
      </w:r>
    </w:p>
    <w:p w14:paraId="68509790" w14:textId="77777777" w:rsidR="00B56B20" w:rsidRPr="00744D80" w:rsidRDefault="00B56B20" w:rsidP="000C2982">
      <w:pPr>
        <w:spacing w:line="480" w:lineRule="auto"/>
        <w:rPr>
          <w:rFonts w:ascii="Arial" w:hAnsi="Arial" w:cs="Arial"/>
        </w:rPr>
      </w:pPr>
    </w:p>
    <w:p w14:paraId="0BF911DE" w14:textId="50CEFAD3" w:rsidR="00193B91" w:rsidRPr="00744D80" w:rsidRDefault="00193B91" w:rsidP="000C2982">
      <w:pPr>
        <w:spacing w:line="480" w:lineRule="auto"/>
        <w:rPr>
          <w:rFonts w:ascii="Arial" w:hAnsi="Arial" w:cs="Arial"/>
        </w:rPr>
      </w:pPr>
      <w:r w:rsidRPr="00744D80">
        <w:rPr>
          <w:rFonts w:ascii="Arial" w:hAnsi="Arial" w:cs="Arial"/>
          <w:b/>
          <w:bCs/>
        </w:rPr>
        <w:t>Methods:</w:t>
      </w:r>
    </w:p>
    <w:p w14:paraId="099D4054" w14:textId="2F794852" w:rsidR="00275A50" w:rsidRPr="00744D80" w:rsidRDefault="00275A50" w:rsidP="000C2982">
      <w:pPr>
        <w:spacing w:line="480" w:lineRule="auto"/>
        <w:rPr>
          <w:rFonts w:ascii="Arial" w:hAnsi="Arial" w:cs="Arial"/>
        </w:rPr>
      </w:pPr>
      <w:r w:rsidRPr="00744D80">
        <w:rPr>
          <w:rFonts w:ascii="Arial" w:hAnsi="Arial" w:cs="Arial"/>
          <w:i/>
          <w:iCs/>
        </w:rPr>
        <w:t>Study Population and Data Collection</w:t>
      </w:r>
    </w:p>
    <w:p w14:paraId="1466AA0D" w14:textId="30DF8396" w:rsidR="004C4D15" w:rsidRPr="00744D80" w:rsidRDefault="00076220" w:rsidP="000C2982">
      <w:pPr>
        <w:spacing w:line="480" w:lineRule="auto"/>
        <w:rPr>
          <w:rFonts w:ascii="Arial" w:hAnsi="Arial" w:cs="Arial"/>
        </w:rPr>
      </w:pPr>
      <w:r w:rsidRPr="00744D80">
        <w:rPr>
          <w:rFonts w:ascii="Arial" w:hAnsi="Arial" w:cs="Arial"/>
        </w:rPr>
        <w:t>The study design of CHES has been detailed elsewhere</w:t>
      </w:r>
      <w:r w:rsidR="00ED3A78" w:rsidRPr="00744D80">
        <w:rPr>
          <w:rFonts w:ascii="Arial" w:hAnsi="Arial" w:cs="Arial"/>
        </w:rPr>
        <w:t>.</w:t>
      </w:r>
      <w:r w:rsidR="00F937FA" w:rsidRPr="00744D80">
        <w:rPr>
          <w:rFonts w:ascii="Arial" w:hAnsi="Arial" w:cs="Arial"/>
          <w:vertAlign w:val="superscript"/>
        </w:rPr>
        <w:t>1</w:t>
      </w:r>
      <w:r w:rsidR="00BB4D86" w:rsidRPr="00744D80">
        <w:rPr>
          <w:rFonts w:ascii="Arial" w:hAnsi="Arial" w:cs="Arial"/>
          <w:vertAlign w:val="superscript"/>
        </w:rPr>
        <w:t>6</w:t>
      </w:r>
      <w:r w:rsidR="00ED3A78" w:rsidRPr="00744D80">
        <w:rPr>
          <w:rFonts w:ascii="Arial" w:hAnsi="Arial" w:cs="Arial"/>
        </w:rPr>
        <w:t xml:space="preserve"> Briefly, s</w:t>
      </w:r>
      <w:r w:rsidR="004C4D15" w:rsidRPr="00744D80">
        <w:rPr>
          <w:rFonts w:ascii="Arial" w:hAnsi="Arial" w:cs="Arial"/>
        </w:rPr>
        <w:t>elf-identified Chinese Americans, age</w:t>
      </w:r>
      <w:r w:rsidRPr="00744D80">
        <w:rPr>
          <w:rFonts w:ascii="Arial" w:hAnsi="Arial" w:cs="Arial"/>
        </w:rPr>
        <w:t>d</w:t>
      </w:r>
      <w:r w:rsidR="004C4D15" w:rsidRPr="00744D80">
        <w:rPr>
          <w:rFonts w:ascii="Arial" w:hAnsi="Arial" w:cs="Arial"/>
        </w:rPr>
        <w:t xml:space="preserve"> 50 years and older and</w:t>
      </w:r>
      <w:r w:rsidRPr="00744D80">
        <w:rPr>
          <w:rFonts w:ascii="Arial" w:hAnsi="Arial" w:cs="Arial"/>
        </w:rPr>
        <w:t xml:space="preserve"> residing</w:t>
      </w:r>
      <w:r w:rsidR="004C4D15" w:rsidRPr="00744D80">
        <w:rPr>
          <w:rFonts w:ascii="Arial" w:hAnsi="Arial" w:cs="Arial"/>
        </w:rPr>
        <w:t xml:space="preserve"> in 10 census tracts in Monterey Park, California, were invited to participate.</w:t>
      </w:r>
      <w:r w:rsidR="00E827FD" w:rsidRPr="00744D80">
        <w:rPr>
          <w:rFonts w:ascii="Arial" w:hAnsi="Arial" w:cs="Arial"/>
        </w:rPr>
        <w:t xml:space="preserve"> </w:t>
      </w:r>
      <w:r w:rsidRPr="00744D80">
        <w:rPr>
          <w:rFonts w:ascii="Arial" w:hAnsi="Arial" w:cs="Arial"/>
        </w:rPr>
        <w:t xml:space="preserve">Of the </w:t>
      </w:r>
      <w:r w:rsidR="004C4D15" w:rsidRPr="00744D80">
        <w:rPr>
          <w:rFonts w:ascii="Arial" w:hAnsi="Arial" w:cs="Arial"/>
        </w:rPr>
        <w:t>5782 eligible Chinese American adults</w:t>
      </w:r>
      <w:r w:rsidRPr="00744D80">
        <w:rPr>
          <w:rFonts w:ascii="Arial" w:hAnsi="Arial" w:cs="Arial"/>
        </w:rPr>
        <w:t xml:space="preserve">, 4582 (79.2%) </w:t>
      </w:r>
      <w:r w:rsidR="004C4D15" w:rsidRPr="00744D80">
        <w:rPr>
          <w:rFonts w:ascii="Arial" w:hAnsi="Arial" w:cs="Arial"/>
        </w:rPr>
        <w:t xml:space="preserve"> underwent interview and comprehensive eye examination </w:t>
      </w:r>
      <w:r w:rsidR="00A13F7F" w:rsidRPr="00744D80">
        <w:rPr>
          <w:rFonts w:ascii="Arial" w:hAnsi="Arial" w:cs="Arial"/>
        </w:rPr>
        <w:t>from</w:t>
      </w:r>
      <w:r w:rsidR="00ED3A78" w:rsidRPr="00744D80">
        <w:rPr>
          <w:rFonts w:ascii="Arial" w:hAnsi="Arial" w:cs="Arial"/>
        </w:rPr>
        <w:t xml:space="preserve"> 2010-2013. </w:t>
      </w:r>
      <w:r w:rsidR="004C4D15" w:rsidRPr="00744D80">
        <w:rPr>
          <w:rFonts w:ascii="Arial" w:hAnsi="Arial" w:cs="Arial"/>
        </w:rPr>
        <w:t>The instit</w:t>
      </w:r>
      <w:r w:rsidR="00ED3A78" w:rsidRPr="00744D80">
        <w:rPr>
          <w:rFonts w:ascii="Arial" w:hAnsi="Arial" w:cs="Arial"/>
        </w:rPr>
        <w:t>utional review boards from the University of Southern California, Los Angeles, and the University of Illinois at Chicago approved the study protocol. All patients provided informed consent, and the study adhered to the tenets of the Declaration of Helsinki.</w:t>
      </w:r>
    </w:p>
    <w:p w14:paraId="278BC154" w14:textId="6DA5D4D5" w:rsidR="00467A1D" w:rsidRPr="00744D80" w:rsidRDefault="00E827FD" w:rsidP="000C2982">
      <w:pPr>
        <w:spacing w:line="480" w:lineRule="auto"/>
        <w:rPr>
          <w:rFonts w:ascii="Arial" w:hAnsi="Arial" w:cs="Arial"/>
        </w:rPr>
      </w:pPr>
      <w:r w:rsidRPr="00744D80">
        <w:rPr>
          <w:rFonts w:ascii="Arial" w:hAnsi="Arial" w:cs="Arial"/>
        </w:rPr>
        <w:tab/>
      </w:r>
      <w:r w:rsidR="00467A1D" w:rsidRPr="00744D80">
        <w:rPr>
          <w:rFonts w:ascii="Arial" w:hAnsi="Arial" w:cs="Arial"/>
        </w:rPr>
        <w:t>A</w:t>
      </w:r>
      <w:r w:rsidR="009D14C5" w:rsidRPr="00744D80">
        <w:rPr>
          <w:rFonts w:ascii="Arial" w:hAnsi="Arial" w:cs="Arial"/>
        </w:rPr>
        <w:t xml:space="preserve"> detailed</w:t>
      </w:r>
      <w:r w:rsidR="00467A1D" w:rsidRPr="00744D80">
        <w:rPr>
          <w:rFonts w:ascii="Arial" w:hAnsi="Arial" w:cs="Arial"/>
        </w:rPr>
        <w:t xml:space="preserve"> in-home interview obtained demographic characteristics and ocular and medical histories.</w:t>
      </w:r>
      <w:r w:rsidRPr="00744D80">
        <w:rPr>
          <w:rFonts w:ascii="Arial" w:hAnsi="Arial" w:cs="Arial"/>
        </w:rPr>
        <w:t xml:space="preserve"> </w:t>
      </w:r>
      <w:r w:rsidR="00076220" w:rsidRPr="00744D80">
        <w:rPr>
          <w:rFonts w:ascii="Arial" w:hAnsi="Arial" w:cs="Arial"/>
        </w:rPr>
        <w:t>A complete e</w:t>
      </w:r>
      <w:r w:rsidR="00467A1D" w:rsidRPr="00744D80">
        <w:rPr>
          <w:rFonts w:ascii="Arial" w:hAnsi="Arial" w:cs="Arial"/>
        </w:rPr>
        <w:t>ye examination was performed at a local eye examination center by a comprehensive ophthalmologist.</w:t>
      </w:r>
      <w:r w:rsidRPr="00744D80">
        <w:rPr>
          <w:rFonts w:ascii="Arial" w:hAnsi="Arial" w:cs="Arial"/>
        </w:rPr>
        <w:t xml:space="preserve"> </w:t>
      </w:r>
      <w:r w:rsidR="00F44A97" w:rsidRPr="00744D80">
        <w:rPr>
          <w:rFonts w:ascii="Arial" w:hAnsi="Arial" w:cs="Arial"/>
        </w:rPr>
        <w:t>Visual acuity was measured using the Early Treatment Diabetic Retinopathy Study (ETDRS) charts and the Lea symbol charts for illiterate participants.</w:t>
      </w:r>
      <w:r w:rsidRPr="00744D80">
        <w:rPr>
          <w:rFonts w:ascii="Arial" w:hAnsi="Arial" w:cs="Arial"/>
        </w:rPr>
        <w:t xml:space="preserve"> </w:t>
      </w:r>
      <w:r w:rsidR="00F44A97" w:rsidRPr="00744D80">
        <w:rPr>
          <w:rFonts w:ascii="Arial" w:hAnsi="Arial" w:cs="Arial"/>
        </w:rPr>
        <w:t xml:space="preserve">Lensometry </w:t>
      </w:r>
      <w:r w:rsidR="00076220" w:rsidRPr="00744D80">
        <w:rPr>
          <w:rFonts w:ascii="Arial" w:hAnsi="Arial" w:cs="Arial"/>
        </w:rPr>
        <w:t>verified</w:t>
      </w:r>
      <w:r w:rsidR="00F44A97" w:rsidRPr="00744D80">
        <w:rPr>
          <w:rFonts w:ascii="Arial" w:hAnsi="Arial" w:cs="Arial"/>
        </w:rPr>
        <w:t xml:space="preserve"> participant’s eyeglass prescription</w:t>
      </w:r>
      <w:r w:rsidR="00076220" w:rsidRPr="00744D80">
        <w:rPr>
          <w:rFonts w:ascii="Arial" w:hAnsi="Arial" w:cs="Arial"/>
        </w:rPr>
        <w:t>s</w:t>
      </w:r>
      <w:r w:rsidR="00F44A97" w:rsidRPr="00744D80">
        <w:rPr>
          <w:rFonts w:ascii="Arial" w:hAnsi="Arial" w:cs="Arial"/>
        </w:rPr>
        <w:t>. Automated refraction with a Humphrey Automatic Refractor (Car</w:t>
      </w:r>
      <w:r w:rsidR="00DA2DB1" w:rsidRPr="00744D80">
        <w:rPr>
          <w:rFonts w:ascii="Arial" w:hAnsi="Arial" w:cs="Arial"/>
        </w:rPr>
        <w:t>l</w:t>
      </w:r>
      <w:r w:rsidR="00F44A97" w:rsidRPr="00744D80">
        <w:rPr>
          <w:rFonts w:ascii="Arial" w:hAnsi="Arial" w:cs="Arial"/>
        </w:rPr>
        <w:t xml:space="preserve"> Zeiss </w:t>
      </w:r>
      <w:proofErr w:type="spellStart"/>
      <w:r w:rsidR="00F44A97" w:rsidRPr="00744D80">
        <w:rPr>
          <w:rFonts w:ascii="Arial" w:hAnsi="Arial" w:cs="Arial"/>
        </w:rPr>
        <w:t>Meditec</w:t>
      </w:r>
      <w:proofErr w:type="spellEnd"/>
      <w:r w:rsidR="00F44A97" w:rsidRPr="00744D80">
        <w:rPr>
          <w:rFonts w:ascii="Arial" w:hAnsi="Arial" w:cs="Arial"/>
        </w:rPr>
        <w:t xml:space="preserve">, Dublin, CA) was performed if the presenting </w:t>
      </w:r>
      <w:r w:rsidR="004A681B" w:rsidRPr="00744D80">
        <w:rPr>
          <w:rFonts w:ascii="Arial" w:hAnsi="Arial" w:cs="Arial"/>
        </w:rPr>
        <w:t>visual acuity</w:t>
      </w:r>
      <w:r w:rsidR="00F44A97" w:rsidRPr="00744D80">
        <w:rPr>
          <w:rFonts w:ascii="Arial" w:hAnsi="Arial" w:cs="Arial"/>
        </w:rPr>
        <w:t xml:space="preserve"> was not 20/20 in either eye. Subjective refraction was performed if participants </w:t>
      </w:r>
      <w:r w:rsidR="00076220" w:rsidRPr="00744D80">
        <w:rPr>
          <w:rFonts w:ascii="Arial" w:hAnsi="Arial" w:cs="Arial"/>
        </w:rPr>
        <w:t>achieved</w:t>
      </w:r>
      <w:r w:rsidR="00F44A97" w:rsidRPr="00744D80">
        <w:rPr>
          <w:rFonts w:ascii="Arial" w:hAnsi="Arial" w:cs="Arial"/>
        </w:rPr>
        <w:t xml:space="preserve"> less than 20/20 </w:t>
      </w:r>
      <w:r w:rsidR="00076220" w:rsidRPr="00744D80">
        <w:rPr>
          <w:rFonts w:ascii="Arial" w:hAnsi="Arial" w:cs="Arial"/>
        </w:rPr>
        <w:t xml:space="preserve">vision </w:t>
      </w:r>
      <w:r w:rsidR="00F44A97" w:rsidRPr="00744D80">
        <w:rPr>
          <w:rFonts w:ascii="Arial" w:hAnsi="Arial" w:cs="Arial"/>
        </w:rPr>
        <w:t>on the au</w:t>
      </w:r>
      <w:r w:rsidR="004A681B" w:rsidRPr="00744D80">
        <w:rPr>
          <w:rFonts w:ascii="Arial" w:hAnsi="Arial" w:cs="Arial"/>
        </w:rPr>
        <w:t>to</w:t>
      </w:r>
      <w:r w:rsidR="00F44A97" w:rsidRPr="00744D80">
        <w:rPr>
          <w:rFonts w:ascii="Arial" w:hAnsi="Arial" w:cs="Arial"/>
        </w:rPr>
        <w:t>mated refract</w:t>
      </w:r>
      <w:r w:rsidR="00076220" w:rsidRPr="00744D80">
        <w:rPr>
          <w:rFonts w:ascii="Arial" w:hAnsi="Arial" w:cs="Arial"/>
        </w:rPr>
        <w:t>ion</w:t>
      </w:r>
      <w:r w:rsidR="00F44A97" w:rsidRPr="00744D80">
        <w:rPr>
          <w:rFonts w:ascii="Arial" w:hAnsi="Arial" w:cs="Arial"/>
        </w:rPr>
        <w:t xml:space="preserve">. IOP was </w:t>
      </w:r>
      <w:r w:rsidRPr="00744D80">
        <w:rPr>
          <w:rFonts w:ascii="Arial" w:hAnsi="Arial" w:cs="Arial"/>
        </w:rPr>
        <w:t>measured twice</w:t>
      </w:r>
      <w:r w:rsidR="00F44A97" w:rsidRPr="00744D80">
        <w:rPr>
          <w:rFonts w:ascii="Arial" w:hAnsi="Arial" w:cs="Arial"/>
        </w:rPr>
        <w:t xml:space="preserve"> using Goldman applanation tonometry (Haag-Streit, Mason, OH) and averaged</w:t>
      </w:r>
      <w:r w:rsidR="00BA021A" w:rsidRPr="00744D80">
        <w:rPr>
          <w:rFonts w:ascii="Arial" w:hAnsi="Arial" w:cs="Arial"/>
        </w:rPr>
        <w:t xml:space="preserve"> for analyses</w:t>
      </w:r>
      <w:r w:rsidR="00F44A97" w:rsidRPr="00744D80">
        <w:rPr>
          <w:rFonts w:ascii="Arial" w:hAnsi="Arial" w:cs="Arial"/>
        </w:rPr>
        <w:t xml:space="preserve">. Visual field evaluation </w:t>
      </w:r>
      <w:r w:rsidR="00076220" w:rsidRPr="00744D80">
        <w:rPr>
          <w:rFonts w:ascii="Arial" w:hAnsi="Arial" w:cs="Arial"/>
        </w:rPr>
        <w:t>utilized the</w:t>
      </w:r>
      <w:r w:rsidR="00F44A97" w:rsidRPr="00744D80">
        <w:rPr>
          <w:rFonts w:ascii="Arial" w:hAnsi="Arial" w:cs="Arial"/>
        </w:rPr>
        <w:t xml:space="preserve"> Swedish Interactive Threshold Algorithm (SITA) Standard C24-2 test (Carl Zeiss Humphrey Field Analyzer II 750). </w:t>
      </w:r>
      <w:proofErr w:type="spellStart"/>
      <w:r w:rsidR="006327DD" w:rsidRPr="00744D80">
        <w:rPr>
          <w:rFonts w:ascii="Arial" w:hAnsi="Arial" w:cs="Arial"/>
        </w:rPr>
        <w:t>Slitlamp</w:t>
      </w:r>
      <w:proofErr w:type="spellEnd"/>
      <w:r w:rsidR="006327DD" w:rsidRPr="00744D80">
        <w:rPr>
          <w:rFonts w:ascii="Arial" w:hAnsi="Arial" w:cs="Arial"/>
        </w:rPr>
        <w:t xml:space="preserve"> examination included m</w:t>
      </w:r>
      <w:r w:rsidR="00DA2DB1" w:rsidRPr="00744D80">
        <w:rPr>
          <w:rFonts w:ascii="Arial" w:hAnsi="Arial" w:cs="Arial"/>
        </w:rPr>
        <w:t>anual gonioscopy</w:t>
      </w:r>
      <w:r w:rsidR="00E34761" w:rsidRPr="00744D80">
        <w:rPr>
          <w:rFonts w:ascii="Arial" w:hAnsi="Arial" w:cs="Arial"/>
        </w:rPr>
        <w:t>,</w:t>
      </w:r>
      <w:r w:rsidR="00DA2DB1" w:rsidRPr="00744D80">
        <w:rPr>
          <w:rFonts w:ascii="Arial" w:hAnsi="Arial" w:cs="Arial"/>
        </w:rPr>
        <w:t xml:space="preserve"> performed by a trained ophthalmologist masked to other exam findings, under standardized dark conditions (&lt;1 lux illumination) at a slit lamp (Model BM</w:t>
      </w:r>
      <w:r w:rsidR="006F688C" w:rsidRPr="00744D80">
        <w:rPr>
          <w:rFonts w:ascii="Arial" w:hAnsi="Arial" w:cs="Arial"/>
        </w:rPr>
        <w:t>900</w:t>
      </w:r>
      <w:r w:rsidR="00DA2DB1" w:rsidRPr="00744D80">
        <w:rPr>
          <w:rFonts w:ascii="Arial" w:hAnsi="Arial" w:cs="Arial"/>
        </w:rPr>
        <w:t xml:space="preserve">, Haag-Streit, Bern, Switzerland) using a four-mirror gonioprism (Ocular Instruments, Bellevue, WA, USA). A 1x1mm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rPr>
          <w:rFonts w:ascii="Arial" w:hAnsi="Arial" w:cs="Arial"/>
        </w:rPr>
        <w:t>In addition to documenting a dilated fundus exam, s</w:t>
      </w:r>
      <w:r w:rsidR="00F44A97" w:rsidRPr="00744D80">
        <w:rPr>
          <w:rFonts w:ascii="Arial" w:hAnsi="Arial" w:cs="Arial"/>
        </w:rPr>
        <w:t>tereoscopic disc photography was performed using an optic nerve camera (</w:t>
      </w:r>
      <w:proofErr w:type="spellStart"/>
      <w:r w:rsidR="004A681B" w:rsidRPr="00744D80">
        <w:rPr>
          <w:rFonts w:ascii="Arial" w:hAnsi="Arial" w:cs="Arial"/>
        </w:rPr>
        <w:t>N</w:t>
      </w:r>
      <w:r w:rsidR="00F44A97" w:rsidRPr="00744D80">
        <w:rPr>
          <w:rFonts w:ascii="Arial" w:hAnsi="Arial" w:cs="Arial"/>
        </w:rPr>
        <w:t>idek</w:t>
      </w:r>
      <w:proofErr w:type="spellEnd"/>
      <w:r w:rsidR="00F44A97" w:rsidRPr="00744D80">
        <w:rPr>
          <w:rFonts w:ascii="Arial" w:hAnsi="Arial" w:cs="Arial"/>
        </w:rPr>
        <w:t xml:space="preserve"> 3DX, </w:t>
      </w:r>
      <w:proofErr w:type="spellStart"/>
      <w:r w:rsidR="00F44A97" w:rsidRPr="00744D80">
        <w:rPr>
          <w:rFonts w:ascii="Arial" w:hAnsi="Arial" w:cs="Arial"/>
        </w:rPr>
        <w:t>Nidek</w:t>
      </w:r>
      <w:proofErr w:type="spellEnd"/>
      <w:r w:rsidR="00F44A97" w:rsidRPr="00744D80">
        <w:rPr>
          <w:rFonts w:ascii="Arial" w:hAnsi="Arial" w:cs="Arial"/>
        </w:rPr>
        <w:t xml:space="preserve"> Inc., Fremont, CA). </w:t>
      </w:r>
      <w:r w:rsidR="0097322B" w:rsidRPr="00744D80">
        <w:rPr>
          <w:rFonts w:ascii="Arial" w:hAnsi="Arial" w:cs="Arial"/>
        </w:rPr>
        <w:t>Three</w:t>
      </w:r>
      <w:r w:rsidR="00F44A97" w:rsidRPr="00744D80">
        <w:rPr>
          <w:rFonts w:ascii="Arial" w:hAnsi="Arial" w:cs="Arial"/>
        </w:rPr>
        <w:t xml:space="preserve"> measurements were obtained using A-scan ultrasonograph</w:t>
      </w:r>
      <w:r w:rsidR="0097322B" w:rsidRPr="00744D80">
        <w:rPr>
          <w:rFonts w:ascii="Arial" w:hAnsi="Arial" w:cs="Arial"/>
        </w:rPr>
        <w:t>y</w:t>
      </w:r>
      <w:r w:rsidR="00F44A97" w:rsidRPr="00744D80">
        <w:rPr>
          <w:rFonts w:ascii="Arial" w:hAnsi="Arial" w:cs="Arial"/>
        </w:rPr>
        <w:t xml:space="preserve"> (4000B A-Scan/Pachymeter; DGH Technology</w:t>
      </w:r>
      <w:r w:rsidR="00DA2DB1" w:rsidRPr="00744D80">
        <w:rPr>
          <w:rFonts w:ascii="Arial" w:hAnsi="Arial" w:cs="Arial"/>
        </w:rPr>
        <w:t>, Exton, PA</w:t>
      </w:r>
      <w:r w:rsidR="00F44A97" w:rsidRPr="00744D80">
        <w:rPr>
          <w:rFonts w:ascii="Arial" w:hAnsi="Arial" w:cs="Arial"/>
        </w:rPr>
        <w:t>) for axial length (AL), anterior chamber depth (ACD), central corneal thickness (CCT), and lens thickness (LT).</w:t>
      </w:r>
      <w:r w:rsidRPr="00744D80">
        <w:rPr>
          <w:rFonts w:ascii="Arial" w:hAnsi="Arial" w:cs="Arial"/>
        </w:rPr>
        <w:t xml:space="preserve"> </w:t>
      </w:r>
      <w:r w:rsidR="00F44A97" w:rsidRPr="00744D80">
        <w:rPr>
          <w:rFonts w:ascii="Arial" w:hAnsi="Arial" w:cs="Arial"/>
        </w:rPr>
        <w:t>Vitreous chamber depth was calculated by subtracting CCT, ACD, and LT from AL.</w:t>
      </w:r>
    </w:p>
    <w:p w14:paraId="5B2B9AD9" w14:textId="50C34C3D" w:rsidR="000D2C96" w:rsidRPr="00744D80" w:rsidRDefault="000D2C96" w:rsidP="000C2982">
      <w:pPr>
        <w:spacing w:line="480" w:lineRule="auto"/>
        <w:rPr>
          <w:rFonts w:ascii="Arial" w:hAnsi="Arial" w:cs="Arial"/>
        </w:rPr>
      </w:pPr>
    </w:p>
    <w:p w14:paraId="3F2C34F7" w14:textId="03CE6CB1" w:rsidR="00275A50" w:rsidRPr="00744D80" w:rsidRDefault="00275A50" w:rsidP="000C2982">
      <w:pPr>
        <w:spacing w:line="480" w:lineRule="auto"/>
        <w:rPr>
          <w:rFonts w:ascii="Arial" w:hAnsi="Arial" w:cs="Arial"/>
        </w:rPr>
      </w:pPr>
      <w:r w:rsidRPr="00744D80">
        <w:rPr>
          <w:rFonts w:ascii="Arial" w:hAnsi="Arial" w:cs="Arial"/>
          <w:i/>
          <w:iCs/>
        </w:rPr>
        <w:t>Glaucoma Diagnosis</w:t>
      </w:r>
    </w:p>
    <w:p w14:paraId="44AE4CCF" w14:textId="544E4AA1" w:rsidR="002A729F" w:rsidRPr="00744D80" w:rsidRDefault="00AF18A3" w:rsidP="000C2982">
      <w:pPr>
        <w:spacing w:line="480" w:lineRule="auto"/>
        <w:ind w:firstLine="720"/>
        <w:contextualSpacing/>
        <w:rPr>
          <w:rFonts w:ascii="Arial" w:hAnsi="Arial" w:cs="Arial"/>
        </w:rPr>
      </w:pPr>
      <w:r w:rsidRPr="00744D80">
        <w:rPr>
          <w:rFonts w:ascii="Arial" w:hAnsi="Arial" w:cs="Arial"/>
        </w:rPr>
        <w:t>Glaucoma</w:t>
      </w:r>
      <w:r w:rsidR="0074127A" w:rsidRPr="00744D80">
        <w:rPr>
          <w:rFonts w:ascii="Arial" w:hAnsi="Arial" w:cs="Arial"/>
        </w:rPr>
        <w:t xml:space="preserve"> </w:t>
      </w:r>
      <w:r w:rsidRPr="00744D80">
        <w:rPr>
          <w:rFonts w:ascii="Arial" w:hAnsi="Arial" w:cs="Arial"/>
        </w:rPr>
        <w:t>was defined based on characteristic optic nerve head and/or visual field changes</w:t>
      </w:r>
      <w:r w:rsidR="002A729F" w:rsidRPr="00744D80">
        <w:rPr>
          <w:rFonts w:ascii="Arial" w:hAnsi="Arial" w:cs="Arial"/>
        </w:rPr>
        <w:t>, which was established previously for the Los Angeles Latino Eye Study (LALES)</w:t>
      </w:r>
      <w:r w:rsidR="006F688C" w:rsidRPr="00744D80">
        <w:rPr>
          <w:rFonts w:ascii="Arial" w:hAnsi="Arial" w:cs="Arial"/>
          <w:vertAlign w:val="superscript"/>
        </w:rPr>
        <w:t>1</w:t>
      </w:r>
      <w:r w:rsidR="00BB4D86" w:rsidRPr="00744D80">
        <w:rPr>
          <w:rFonts w:ascii="Arial" w:hAnsi="Arial" w:cs="Arial"/>
          <w:vertAlign w:val="superscript"/>
        </w:rPr>
        <w:t>7</w:t>
      </w:r>
      <w:r w:rsidR="002A729F" w:rsidRPr="00744D80">
        <w:rPr>
          <w:rFonts w:ascii="Arial" w:hAnsi="Arial" w:cs="Arial"/>
        </w:rPr>
        <w:t xml:space="preserve">, </w:t>
      </w:r>
      <w:r w:rsidR="000D4923" w:rsidRPr="00744D80">
        <w:rPr>
          <w:rFonts w:ascii="Arial" w:hAnsi="Arial" w:cs="Arial"/>
        </w:rPr>
        <w:t xml:space="preserve">and </w:t>
      </w:r>
      <w:r w:rsidR="002A729F" w:rsidRPr="00744D80">
        <w:rPr>
          <w:rFonts w:ascii="Arial" w:hAnsi="Arial" w:cs="Arial"/>
        </w:rPr>
        <w:t xml:space="preserve">consistent with other </w:t>
      </w:r>
      <w:r w:rsidR="000D4923" w:rsidRPr="00744D80">
        <w:rPr>
          <w:rFonts w:ascii="Arial" w:hAnsi="Arial" w:cs="Arial"/>
        </w:rPr>
        <w:t xml:space="preserve">major </w:t>
      </w:r>
      <w:r w:rsidR="002A729F" w:rsidRPr="00744D80">
        <w:rPr>
          <w:rFonts w:ascii="Arial" w:hAnsi="Arial" w:cs="Arial"/>
        </w:rPr>
        <w:t>epidemiolog</w:t>
      </w:r>
      <w:r w:rsidR="000D4923" w:rsidRPr="00744D80">
        <w:rPr>
          <w:rFonts w:ascii="Arial" w:hAnsi="Arial" w:cs="Arial"/>
        </w:rPr>
        <w:t>ical</w:t>
      </w:r>
      <w:r w:rsidR="002A729F" w:rsidRPr="00744D80">
        <w:rPr>
          <w:rFonts w:ascii="Arial" w:hAnsi="Arial" w:cs="Arial"/>
        </w:rPr>
        <w:t xml:space="preserve"> studies such as the Beaver Dam Eye Study and Melbourne Vision Impairment Study</w:t>
      </w:r>
      <w:r w:rsidR="00BB4D86" w:rsidRPr="00744D80">
        <w:rPr>
          <w:rFonts w:ascii="Arial" w:hAnsi="Arial" w:cs="Arial"/>
          <w:vertAlign w:val="superscript"/>
        </w:rPr>
        <w:t>18,19</w:t>
      </w:r>
      <w:r w:rsidR="001B35B6" w:rsidRPr="00744D80">
        <w:rPr>
          <w:rFonts w:ascii="Arial" w:hAnsi="Arial" w:cs="Arial"/>
        </w:rPr>
        <w:t>.</w:t>
      </w:r>
      <w:r w:rsidR="002A729F" w:rsidRPr="00744D80">
        <w:rPr>
          <w:rFonts w:ascii="Arial" w:hAnsi="Arial" w:cs="Arial"/>
        </w:rPr>
        <w:t xml:space="preserve"> </w:t>
      </w:r>
      <w:r w:rsidR="001B35B6" w:rsidRPr="00744D80">
        <w:rPr>
          <w:rFonts w:ascii="Arial" w:hAnsi="Arial" w:cs="Arial"/>
        </w:rPr>
        <w:t>The definition</w:t>
      </w:r>
      <w:r w:rsidR="002A729F" w:rsidRPr="00744D80">
        <w:rPr>
          <w:rFonts w:ascii="Arial" w:hAnsi="Arial" w:cs="Arial"/>
        </w:rPr>
        <w:t xml:space="preserve"> </w:t>
      </w:r>
      <w:r w:rsidR="006F688C" w:rsidRPr="00744D80">
        <w:rPr>
          <w:rFonts w:ascii="Arial" w:hAnsi="Arial" w:cs="Arial"/>
        </w:rPr>
        <w:t>largely</w:t>
      </w:r>
      <w:r w:rsidR="002A729F" w:rsidRPr="00744D80">
        <w:rPr>
          <w:rFonts w:ascii="Arial" w:hAnsi="Arial" w:cs="Arial"/>
        </w:rPr>
        <w:t xml:space="preserve"> </w:t>
      </w:r>
      <w:r w:rsidR="006F688C" w:rsidRPr="00744D80">
        <w:rPr>
          <w:rFonts w:ascii="Arial" w:hAnsi="Arial" w:cs="Arial"/>
        </w:rPr>
        <w:t>overlaps</w:t>
      </w:r>
      <w:r w:rsidR="002A729F" w:rsidRPr="00744D80">
        <w:rPr>
          <w:rFonts w:ascii="Arial" w:hAnsi="Arial" w:cs="Arial"/>
        </w:rPr>
        <w:t xml:space="preserve"> with </w:t>
      </w:r>
      <w:r w:rsidR="001B35B6" w:rsidRPr="00744D80">
        <w:rPr>
          <w:rFonts w:ascii="Arial" w:hAnsi="Arial" w:cs="Arial"/>
        </w:rPr>
        <w:t>criteria</w:t>
      </w:r>
      <w:r w:rsidR="002A729F" w:rsidRPr="00744D80">
        <w:rPr>
          <w:rFonts w:ascii="Arial" w:hAnsi="Arial" w:cs="Arial"/>
        </w:rPr>
        <w:t xml:space="preserve"> established by </w:t>
      </w:r>
      <w:r w:rsidR="001B35B6" w:rsidRPr="00744D80">
        <w:rPr>
          <w:rFonts w:ascii="Arial" w:hAnsi="Arial" w:cs="Arial"/>
        </w:rPr>
        <w:t xml:space="preserve">the </w:t>
      </w:r>
      <w:r w:rsidR="002A729F" w:rsidRPr="00744D80">
        <w:rPr>
          <w:rFonts w:ascii="Arial" w:hAnsi="Arial" w:cs="Arial"/>
        </w:rPr>
        <w:t>International Society of Geographical and Epidemiological Ophthalmology (ISGEO)</w:t>
      </w:r>
      <w:r w:rsidR="00BB4D86" w:rsidRPr="00744D80">
        <w:rPr>
          <w:rFonts w:ascii="Arial" w:hAnsi="Arial" w:cs="Arial"/>
          <w:vertAlign w:val="superscript"/>
        </w:rPr>
        <w:t>20</w:t>
      </w:r>
      <w:r w:rsidR="002A729F" w:rsidRPr="00744D80">
        <w:rPr>
          <w:rFonts w:ascii="Arial" w:hAnsi="Arial" w:cs="Arial"/>
        </w:rPr>
        <w:t>.</w:t>
      </w:r>
      <w:r w:rsidR="00E827FD" w:rsidRPr="00744D80">
        <w:rPr>
          <w:rFonts w:ascii="Arial" w:hAnsi="Arial" w:cs="Arial"/>
        </w:rPr>
        <w:t xml:space="preserve"> </w:t>
      </w:r>
      <w:r w:rsidR="007272E0" w:rsidRPr="00744D80">
        <w:rPr>
          <w:rFonts w:ascii="Arial" w:hAnsi="Arial" w:cs="Arial"/>
        </w:rPr>
        <w:t>G</w:t>
      </w:r>
      <w:r w:rsidRPr="00744D80">
        <w:rPr>
          <w:rFonts w:ascii="Arial" w:hAnsi="Arial" w:cs="Arial"/>
        </w:rPr>
        <w:t>laucoma</w:t>
      </w:r>
      <w:r w:rsidRPr="00744D80">
        <w:rPr>
          <w:rFonts w:ascii="Arial" w:hAnsi="Arial" w:cs="Arial"/>
          <w:lang w:eastAsia="zh-CN"/>
        </w:rPr>
        <w:t xml:space="preserve"> was defined as: 1) characteristic or compatible glaucomatous visual field abnormality and/or evidence of characteristic or compatible glaucomatous optic disc damage in at least one eye after ophthalmologic exclusion of other possible causes;</w:t>
      </w:r>
      <w:r w:rsidR="00173385" w:rsidRPr="00744D80">
        <w:rPr>
          <w:rFonts w:ascii="Arial" w:hAnsi="Arial" w:cs="Arial"/>
          <w:lang w:eastAsia="zh-CN"/>
        </w:rPr>
        <w:t xml:space="preserve"> or</w:t>
      </w:r>
      <w:r w:rsidRPr="00744D80">
        <w:rPr>
          <w:rFonts w:ascii="Arial" w:hAnsi="Arial" w:cs="Arial"/>
          <w:lang w:eastAsia="zh-CN"/>
        </w:rPr>
        <w:t xml:space="preserve"> 2) end-stage disease with visual acuity of ≤20/200 and a cup-to-disc ratio of 1.0.</w:t>
      </w:r>
      <w:r w:rsidRPr="00744D80">
        <w:rPr>
          <w:rFonts w:ascii="Arial" w:hAnsi="Arial" w:cs="Arial"/>
        </w:rPr>
        <w:t xml:space="preserve"> </w:t>
      </w:r>
      <w:r w:rsidR="002A729F" w:rsidRPr="00744D80">
        <w:rPr>
          <w:rFonts w:ascii="Arial" w:hAnsi="Arial" w:cs="Arial"/>
        </w:rPr>
        <w:t xml:space="preserve">Glaucoma cases were further categorized as “definite” or “probable” based on the degree of correlation between optic disc and visual field changes </w:t>
      </w:r>
      <w:r w:rsidR="002A729F" w:rsidRPr="00744D80">
        <w:rPr>
          <w:rFonts w:ascii="Arial" w:hAnsi="Arial" w:cs="Arial"/>
          <w:b/>
          <w:bCs/>
        </w:rPr>
        <w:t>(Supplemental Table)</w:t>
      </w:r>
      <w:r w:rsidR="002A729F" w:rsidRPr="00744D80">
        <w:rPr>
          <w:rFonts w:ascii="Arial" w:hAnsi="Arial" w:cs="Arial"/>
        </w:rPr>
        <w:t xml:space="preserve">. </w:t>
      </w:r>
      <w:r w:rsidR="0074127A" w:rsidRPr="00744D80">
        <w:rPr>
          <w:rFonts w:ascii="Arial" w:hAnsi="Arial" w:cs="Arial"/>
        </w:rPr>
        <w:t>Intraocular pressure was not considered in the definition of open-angle glaucoma.</w:t>
      </w:r>
    </w:p>
    <w:p w14:paraId="62804D46" w14:textId="1ED65F04" w:rsidR="00193B91" w:rsidRPr="00744D80" w:rsidRDefault="00AF18A3" w:rsidP="000C2982">
      <w:pPr>
        <w:spacing w:line="480" w:lineRule="auto"/>
        <w:ind w:firstLine="720"/>
        <w:contextualSpacing/>
        <w:rPr>
          <w:rFonts w:ascii="Arial" w:hAnsi="Arial" w:cs="Arial"/>
        </w:rPr>
      </w:pPr>
      <w:r w:rsidRPr="00744D80">
        <w:rPr>
          <w:rFonts w:ascii="Arial" w:hAnsi="Arial" w:cs="Arial"/>
        </w:rPr>
        <w:t>Glaucoma diagnosis was</w:t>
      </w:r>
      <w:r w:rsidR="001B2ADB" w:rsidRPr="00744D80">
        <w:rPr>
          <w:rFonts w:ascii="Arial" w:hAnsi="Arial" w:cs="Arial"/>
        </w:rPr>
        <w:t xml:space="preserve"> </w:t>
      </w:r>
      <w:r w:rsidR="007272E0" w:rsidRPr="00744D80">
        <w:rPr>
          <w:rFonts w:ascii="Arial" w:hAnsi="Arial" w:cs="Arial"/>
        </w:rPr>
        <w:t>initially</w:t>
      </w:r>
      <w:r w:rsidRPr="00744D80">
        <w:rPr>
          <w:rFonts w:ascii="Arial" w:hAnsi="Arial" w:cs="Arial"/>
        </w:rPr>
        <w:t xml:space="preserve"> determined</w:t>
      </w:r>
      <w:r w:rsidR="0074127A" w:rsidRPr="00744D80">
        <w:rPr>
          <w:rFonts w:ascii="Arial" w:hAnsi="Arial" w:cs="Arial"/>
        </w:rPr>
        <w:t xml:space="preserve"> for each eye</w:t>
      </w:r>
      <w:r w:rsidRPr="00744D80">
        <w:rPr>
          <w:rFonts w:ascii="Arial" w:hAnsi="Arial" w:cs="Arial"/>
        </w:rPr>
        <w:t xml:space="preserve"> by 2 fellowship-trained graders who reviewed </w:t>
      </w:r>
      <w:r w:rsidR="0074127A" w:rsidRPr="00744D80">
        <w:rPr>
          <w:rFonts w:ascii="Arial" w:hAnsi="Arial" w:cs="Arial"/>
        </w:rPr>
        <w:t>participant</w:t>
      </w:r>
      <w:r w:rsidR="007272E0" w:rsidRPr="00744D80">
        <w:rPr>
          <w:rFonts w:ascii="Arial" w:hAnsi="Arial" w:cs="Arial"/>
        </w:rPr>
        <w:t>s’</w:t>
      </w:r>
      <w:r w:rsidR="0074127A" w:rsidRPr="00744D80">
        <w:rPr>
          <w:rFonts w:ascii="Arial" w:hAnsi="Arial" w:cs="Arial"/>
        </w:rPr>
        <w:t xml:space="preserve"> </w:t>
      </w:r>
      <w:r w:rsidRPr="00744D80">
        <w:rPr>
          <w:rFonts w:ascii="Arial" w:hAnsi="Arial" w:cs="Arial"/>
        </w:rPr>
        <w:t xml:space="preserve">clinical </w:t>
      </w:r>
      <w:r w:rsidR="0074127A" w:rsidRPr="00744D80">
        <w:rPr>
          <w:rFonts w:ascii="Arial" w:hAnsi="Arial" w:cs="Arial"/>
        </w:rPr>
        <w:t>history, exam</w:t>
      </w:r>
      <w:r w:rsidR="007272E0" w:rsidRPr="00744D80">
        <w:rPr>
          <w:rFonts w:ascii="Arial" w:hAnsi="Arial" w:cs="Arial"/>
        </w:rPr>
        <w:t>ination</w:t>
      </w:r>
      <w:r w:rsidR="0074127A" w:rsidRPr="00744D80">
        <w:rPr>
          <w:rFonts w:ascii="Arial" w:hAnsi="Arial" w:cs="Arial"/>
        </w:rPr>
        <w:t xml:space="preserve"> findings</w:t>
      </w:r>
      <w:r w:rsidRPr="00744D80">
        <w:rPr>
          <w:rFonts w:ascii="Arial" w:hAnsi="Arial" w:cs="Arial"/>
        </w:rPr>
        <w:t>, stereoscopic optic disc photo</w:t>
      </w:r>
      <w:r w:rsidR="0074127A" w:rsidRPr="00744D80">
        <w:rPr>
          <w:rFonts w:ascii="Arial" w:hAnsi="Arial" w:cs="Arial"/>
        </w:rPr>
        <w:t>graph</w:t>
      </w:r>
      <w:r w:rsidRPr="00744D80">
        <w:rPr>
          <w:rFonts w:ascii="Arial" w:hAnsi="Arial" w:cs="Arial"/>
        </w:rPr>
        <w:t>s and visual fields.</w:t>
      </w:r>
      <w:r w:rsidR="0074127A" w:rsidRPr="00744D80">
        <w:rPr>
          <w:rFonts w:ascii="Arial" w:hAnsi="Arial" w:cs="Arial"/>
        </w:rPr>
        <w:t xml:space="preserve">  </w:t>
      </w:r>
      <w:r w:rsidR="007272E0" w:rsidRPr="00744D80">
        <w:rPr>
          <w:rFonts w:ascii="Arial" w:hAnsi="Arial" w:cs="Arial"/>
        </w:rPr>
        <w:t>C</w:t>
      </w:r>
      <w:r w:rsidR="00193B91" w:rsidRPr="00744D80">
        <w:rPr>
          <w:rFonts w:ascii="Arial" w:hAnsi="Arial" w:cs="Arial"/>
        </w:rPr>
        <w:t xml:space="preserve">ases in which at least one grader diagnosed glaucoma were adjudicated by </w:t>
      </w:r>
      <w:r w:rsidR="002A729F" w:rsidRPr="00744D80">
        <w:rPr>
          <w:rFonts w:ascii="Arial" w:hAnsi="Arial" w:cs="Arial"/>
        </w:rPr>
        <w:t>a third</w:t>
      </w:r>
      <w:r w:rsidR="00193B91" w:rsidRPr="00744D80">
        <w:rPr>
          <w:rFonts w:ascii="Arial" w:hAnsi="Arial" w:cs="Arial"/>
        </w:rPr>
        <w:t xml:space="preserve"> glaucoma fellowship-trained grader. </w:t>
      </w:r>
      <w:r w:rsidR="007272E0" w:rsidRPr="00744D80">
        <w:rPr>
          <w:rFonts w:ascii="Arial" w:hAnsi="Arial" w:cs="Arial"/>
        </w:rPr>
        <w:t>When</w:t>
      </w:r>
      <w:r w:rsidR="00193B91" w:rsidRPr="00744D80">
        <w:rPr>
          <w:rFonts w:ascii="Arial" w:hAnsi="Arial" w:cs="Arial"/>
        </w:rPr>
        <w:t xml:space="preserve"> both </w:t>
      </w:r>
      <w:r w:rsidR="007272E0" w:rsidRPr="00744D80">
        <w:rPr>
          <w:rFonts w:ascii="Arial" w:hAnsi="Arial" w:cs="Arial"/>
        </w:rPr>
        <w:t xml:space="preserve">initial </w:t>
      </w:r>
      <w:r w:rsidR="00193B91" w:rsidRPr="00744D80">
        <w:rPr>
          <w:rFonts w:ascii="Arial" w:hAnsi="Arial" w:cs="Arial"/>
        </w:rPr>
        <w:t>graders diagnosed glaucoma, but the adjudicating grader did not, the case was then adjudicated by a senior glaucoma fellowship-trained grader who provided the final diagnosis</w:t>
      </w:r>
      <w:r w:rsidR="0074127A" w:rsidRPr="00744D80">
        <w:rPr>
          <w:rFonts w:ascii="Arial" w:hAnsi="Arial" w:cs="Arial"/>
        </w:rPr>
        <w:t xml:space="preserve"> for a given eye</w:t>
      </w:r>
      <w:r w:rsidR="00193B91" w:rsidRPr="00744D80">
        <w:rPr>
          <w:rFonts w:ascii="Arial" w:hAnsi="Arial" w:cs="Arial"/>
        </w:rPr>
        <w:t xml:space="preserve">. </w:t>
      </w:r>
    </w:p>
    <w:p w14:paraId="2A162792" w14:textId="367222FE" w:rsidR="006F688C" w:rsidRPr="00744D80" w:rsidRDefault="001B2ADB" w:rsidP="000C2982">
      <w:pPr>
        <w:spacing w:line="480" w:lineRule="auto"/>
        <w:rPr>
          <w:rFonts w:ascii="Arial" w:hAnsi="Arial" w:cs="Arial"/>
        </w:rPr>
      </w:pPr>
      <w:r w:rsidRPr="00744D80">
        <w:rPr>
          <w:rFonts w:ascii="Arial" w:hAnsi="Arial" w:cs="Arial"/>
        </w:rPr>
        <w:tab/>
      </w:r>
      <w:r w:rsidR="00193B91" w:rsidRPr="00744D80">
        <w:rPr>
          <w:rFonts w:ascii="Arial" w:hAnsi="Arial" w:cs="Arial"/>
        </w:rPr>
        <w:t>Open-angle glaucoma required</w:t>
      </w:r>
      <w:r w:rsidR="00AF7E7D" w:rsidRPr="00744D80">
        <w:rPr>
          <w:rFonts w:ascii="Arial" w:hAnsi="Arial" w:cs="Arial"/>
        </w:rPr>
        <w:t xml:space="preserve"> </w:t>
      </w:r>
      <w:r w:rsidR="00193B91" w:rsidRPr="00744D80">
        <w:rPr>
          <w:rFonts w:ascii="Arial" w:hAnsi="Arial" w:cs="Arial"/>
        </w:rPr>
        <w:t xml:space="preserve">an open angle on manual gonioscopy, </w:t>
      </w:r>
      <w:r w:rsidRPr="00744D80">
        <w:rPr>
          <w:rFonts w:ascii="Arial" w:hAnsi="Arial" w:cs="Arial"/>
        </w:rPr>
        <w:t>defined as visible</w:t>
      </w:r>
      <w:r w:rsidR="00193B91" w:rsidRPr="00744D80">
        <w:rPr>
          <w:rFonts w:ascii="Arial" w:hAnsi="Arial" w:cs="Arial"/>
        </w:rPr>
        <w:t xml:space="preserve"> pigmented trabecular meshwork in at least 2 quadrants</w:t>
      </w:r>
      <w:r w:rsidR="004A681B" w:rsidRPr="00744D80">
        <w:rPr>
          <w:rFonts w:ascii="Arial" w:hAnsi="Arial" w:cs="Arial"/>
        </w:rPr>
        <w:t xml:space="preserve"> </w:t>
      </w:r>
      <w:r w:rsidRPr="00744D80">
        <w:rPr>
          <w:rFonts w:ascii="Arial" w:hAnsi="Arial" w:cs="Arial"/>
        </w:rPr>
        <w:t>(≥</w:t>
      </w:r>
      <w:r w:rsidR="004A681B" w:rsidRPr="00744D80">
        <w:rPr>
          <w:rFonts w:ascii="Arial" w:hAnsi="Arial" w:cs="Arial"/>
        </w:rPr>
        <w:t>180°</w:t>
      </w:r>
      <w:r w:rsidRPr="00744D80">
        <w:rPr>
          <w:rFonts w:ascii="Arial" w:hAnsi="Arial" w:cs="Arial"/>
        </w:rPr>
        <w:t>)</w:t>
      </w:r>
      <w:r w:rsidR="00193B91" w:rsidRPr="00744D80">
        <w:rPr>
          <w:rFonts w:ascii="Arial" w:hAnsi="Arial" w:cs="Arial"/>
        </w:rPr>
        <w:t>.</w:t>
      </w:r>
      <w:r w:rsidR="00DA2DB1" w:rsidRPr="00744D80">
        <w:rPr>
          <w:rFonts w:ascii="Arial" w:hAnsi="Arial" w:cs="Arial"/>
        </w:rPr>
        <w:t xml:space="preserve">  Primary angle closure disease, including primary angle closure, primary angle closure suspect, primary angle closure glaucoma, and suspected primary angle closure glaucoma in the Chinese American Eye Study is discussed in detail elsewhere</w:t>
      </w:r>
      <w:r w:rsidR="006F688C" w:rsidRPr="00744D80">
        <w:rPr>
          <w:rFonts w:ascii="Arial" w:hAnsi="Arial" w:cs="Arial"/>
        </w:rPr>
        <w:t>.</w:t>
      </w:r>
      <w:r w:rsidR="00BB4D86" w:rsidRPr="00744D80">
        <w:rPr>
          <w:rFonts w:ascii="Arial" w:hAnsi="Arial" w:cs="Arial"/>
          <w:vertAlign w:val="superscript"/>
        </w:rPr>
        <w:t>15</w:t>
      </w:r>
      <w:r w:rsidR="00DA2DB1" w:rsidRPr="00744D80">
        <w:rPr>
          <w:rFonts w:ascii="Arial" w:hAnsi="Arial" w:cs="Arial"/>
        </w:rPr>
        <w:t xml:space="preserve"> </w:t>
      </w:r>
    </w:p>
    <w:p w14:paraId="26E1C13D" w14:textId="2A8FEF56" w:rsidR="00AF18A3" w:rsidRPr="00744D80" w:rsidRDefault="001B2ADB" w:rsidP="000C2982">
      <w:pPr>
        <w:spacing w:line="480" w:lineRule="auto"/>
        <w:rPr>
          <w:rFonts w:ascii="Arial" w:hAnsi="Arial" w:cs="Arial"/>
        </w:rPr>
      </w:pPr>
      <w:r w:rsidRPr="00744D80">
        <w:rPr>
          <w:rFonts w:ascii="Arial" w:hAnsi="Arial" w:cs="Arial"/>
        </w:rPr>
        <w:tab/>
      </w:r>
      <w:r w:rsidR="00AF18A3" w:rsidRPr="00744D80">
        <w:rPr>
          <w:rFonts w:ascii="Arial" w:hAnsi="Arial" w:cs="Arial"/>
        </w:rPr>
        <w:t xml:space="preserve">OAG diagnosis was assigned </w:t>
      </w:r>
      <w:r w:rsidR="00AF7E7D" w:rsidRPr="00744D80">
        <w:rPr>
          <w:rFonts w:ascii="Arial" w:hAnsi="Arial" w:cs="Arial"/>
        </w:rPr>
        <w:t>at the</w:t>
      </w:r>
      <w:r w:rsidR="00AF18A3" w:rsidRPr="00744D80">
        <w:rPr>
          <w:rFonts w:ascii="Arial" w:hAnsi="Arial" w:cs="Arial"/>
        </w:rPr>
        <w:t xml:space="preserve"> participant level for prevalence assessments,</w:t>
      </w:r>
      <w:r w:rsidR="00AF7E7D" w:rsidRPr="00744D80">
        <w:rPr>
          <w:rFonts w:ascii="Arial" w:hAnsi="Arial" w:cs="Arial"/>
        </w:rPr>
        <w:t xml:space="preserve"> </w:t>
      </w:r>
      <w:r w:rsidR="00AF18A3" w:rsidRPr="00744D80">
        <w:rPr>
          <w:rFonts w:ascii="Arial" w:hAnsi="Arial" w:cs="Arial"/>
        </w:rPr>
        <w:t xml:space="preserve">where OAG was </w:t>
      </w:r>
      <w:r w:rsidRPr="00744D80">
        <w:rPr>
          <w:rFonts w:ascii="Arial" w:hAnsi="Arial" w:cs="Arial"/>
        </w:rPr>
        <w:t xml:space="preserve">present </w:t>
      </w:r>
      <w:r w:rsidR="00AF18A3" w:rsidRPr="00744D80">
        <w:rPr>
          <w:rFonts w:ascii="Arial" w:hAnsi="Arial" w:cs="Arial"/>
        </w:rPr>
        <w:t>in 1 or both eyes.</w:t>
      </w:r>
      <w:r w:rsidR="00977B91" w:rsidRPr="00744D80">
        <w:rPr>
          <w:rFonts w:ascii="Arial" w:hAnsi="Arial" w:cs="Arial"/>
        </w:rPr>
        <w:t xml:space="preserve"> In</w:t>
      </w:r>
      <w:r w:rsidRPr="00744D80">
        <w:rPr>
          <w:rFonts w:ascii="Arial" w:hAnsi="Arial" w:cs="Arial"/>
        </w:rPr>
        <w:t xml:space="preserve"> 7</w:t>
      </w:r>
      <w:r w:rsidR="00977B91" w:rsidRPr="00744D80">
        <w:rPr>
          <w:rFonts w:ascii="Arial" w:hAnsi="Arial" w:cs="Arial"/>
        </w:rPr>
        <w:t xml:space="preserve"> cases where angle closure glaucoma</w:t>
      </w:r>
      <w:r w:rsidRPr="00744D80">
        <w:rPr>
          <w:rFonts w:ascii="Arial" w:hAnsi="Arial" w:cs="Arial"/>
        </w:rPr>
        <w:t xml:space="preserve"> </w:t>
      </w:r>
      <w:r w:rsidR="00977B91" w:rsidRPr="00744D80">
        <w:rPr>
          <w:rFonts w:ascii="Arial" w:hAnsi="Arial" w:cs="Arial"/>
        </w:rPr>
        <w:t xml:space="preserve">was diagnosed in </w:t>
      </w:r>
      <w:r w:rsidR="006D1CCF" w:rsidRPr="00744D80">
        <w:rPr>
          <w:rFonts w:ascii="Arial" w:hAnsi="Arial" w:cs="Arial"/>
        </w:rPr>
        <w:t>one</w:t>
      </w:r>
      <w:r w:rsidR="00977B91" w:rsidRPr="00744D80">
        <w:rPr>
          <w:rFonts w:ascii="Arial" w:hAnsi="Arial" w:cs="Arial"/>
        </w:rPr>
        <w:t xml:space="preserve"> eye and OAG in the </w:t>
      </w:r>
      <w:r w:rsidR="006D1CCF" w:rsidRPr="00744D80">
        <w:rPr>
          <w:rFonts w:ascii="Arial" w:hAnsi="Arial" w:cs="Arial"/>
        </w:rPr>
        <w:t>contralateral</w:t>
      </w:r>
      <w:r w:rsidR="00977B91" w:rsidRPr="00744D80">
        <w:rPr>
          <w:rFonts w:ascii="Arial" w:hAnsi="Arial" w:cs="Arial"/>
        </w:rPr>
        <w:t xml:space="preserve"> eye, the participant-level diagnosis </w:t>
      </w:r>
      <w:r w:rsidR="006D1CCF" w:rsidRPr="00744D80">
        <w:rPr>
          <w:rFonts w:ascii="Arial" w:hAnsi="Arial" w:cs="Arial"/>
        </w:rPr>
        <w:t xml:space="preserve">was </w:t>
      </w:r>
      <w:r w:rsidR="00977B91" w:rsidRPr="00744D80">
        <w:rPr>
          <w:rFonts w:ascii="Arial" w:hAnsi="Arial" w:cs="Arial"/>
        </w:rPr>
        <w:t>assig</w:t>
      </w:r>
      <w:r w:rsidR="006D1CCF" w:rsidRPr="00744D80">
        <w:rPr>
          <w:rFonts w:ascii="Arial" w:hAnsi="Arial" w:cs="Arial"/>
        </w:rPr>
        <w:t xml:space="preserve">ned as angle closure glaucoma rather than OAG due to six of seven eyes being pseudophakic in the OAG eye. </w:t>
      </w:r>
      <w:r w:rsidR="0007405F" w:rsidRPr="00744D80">
        <w:rPr>
          <w:rFonts w:ascii="Arial" w:hAnsi="Arial" w:cs="Arial"/>
        </w:rPr>
        <w:t xml:space="preserve">  For eye-level variables, data w</w:t>
      </w:r>
      <w:r w:rsidR="006D1CCF" w:rsidRPr="00744D80">
        <w:rPr>
          <w:rFonts w:ascii="Arial" w:hAnsi="Arial" w:cs="Arial"/>
        </w:rPr>
        <w:t>ere obtained from</w:t>
      </w:r>
      <w:r w:rsidR="0007405F" w:rsidRPr="00744D80">
        <w:rPr>
          <w:rFonts w:ascii="Arial" w:hAnsi="Arial" w:cs="Arial"/>
        </w:rPr>
        <w:t xml:space="preserve"> the glaucomatous eye or the </w:t>
      </w:r>
      <w:r w:rsidR="0014197B" w:rsidRPr="00744D80">
        <w:rPr>
          <w:rFonts w:ascii="Arial" w:hAnsi="Arial" w:cs="Arial"/>
        </w:rPr>
        <w:t>worse</w:t>
      </w:r>
      <w:r w:rsidR="0007405F" w:rsidRPr="00744D80">
        <w:rPr>
          <w:rFonts w:ascii="Arial" w:hAnsi="Arial" w:cs="Arial"/>
        </w:rPr>
        <w:t xml:space="preserve"> </w:t>
      </w:r>
      <w:r w:rsidR="00C5250C" w:rsidRPr="00744D80">
        <w:rPr>
          <w:rFonts w:ascii="Arial" w:hAnsi="Arial" w:cs="Arial"/>
        </w:rPr>
        <w:t xml:space="preserve">eye </w:t>
      </w:r>
      <w:r w:rsidR="0014197B" w:rsidRPr="00744D80">
        <w:rPr>
          <w:rFonts w:ascii="Arial" w:hAnsi="Arial" w:cs="Arial"/>
        </w:rPr>
        <w:t xml:space="preserve">(based on mean deviation on VF testing) </w:t>
      </w:r>
      <w:r w:rsidR="0007405F" w:rsidRPr="00744D80">
        <w:rPr>
          <w:rFonts w:ascii="Arial" w:hAnsi="Arial" w:cs="Arial"/>
        </w:rPr>
        <w:t xml:space="preserve">when both were </w:t>
      </w:r>
      <w:r w:rsidR="00A15B78" w:rsidRPr="00744D80">
        <w:rPr>
          <w:rFonts w:ascii="Arial" w:hAnsi="Arial" w:cs="Arial"/>
        </w:rPr>
        <w:t>glaucomatous,</w:t>
      </w:r>
      <w:r w:rsidR="0007405F" w:rsidRPr="00744D80">
        <w:rPr>
          <w:rFonts w:ascii="Arial" w:hAnsi="Arial" w:cs="Arial"/>
        </w:rPr>
        <w:t xml:space="preserve"> or </w:t>
      </w:r>
      <w:r w:rsidR="006D1CCF" w:rsidRPr="00744D80">
        <w:rPr>
          <w:rFonts w:ascii="Arial" w:hAnsi="Arial" w:cs="Arial"/>
        </w:rPr>
        <w:t xml:space="preserve">from the worse eye when </w:t>
      </w:r>
      <w:r w:rsidR="0007405F" w:rsidRPr="00744D80">
        <w:rPr>
          <w:rFonts w:ascii="Arial" w:hAnsi="Arial" w:cs="Arial"/>
        </w:rPr>
        <w:t>both were non-glaucomatous.</w:t>
      </w:r>
    </w:p>
    <w:p w14:paraId="43D877FF" w14:textId="1DF8CD69" w:rsidR="00193B91" w:rsidRPr="00744D80" w:rsidRDefault="00193B91" w:rsidP="000C2982">
      <w:pPr>
        <w:spacing w:line="480" w:lineRule="auto"/>
        <w:rPr>
          <w:rFonts w:ascii="Arial" w:hAnsi="Arial" w:cs="Arial"/>
        </w:rPr>
      </w:pPr>
    </w:p>
    <w:p w14:paraId="2B655B46" w14:textId="1F19F573" w:rsidR="009423F0" w:rsidRPr="00744D80" w:rsidRDefault="00275A50" w:rsidP="000C2982">
      <w:pPr>
        <w:spacing w:line="480" w:lineRule="auto"/>
        <w:rPr>
          <w:rFonts w:ascii="Arial" w:hAnsi="Arial" w:cs="Arial"/>
        </w:rPr>
      </w:pPr>
      <w:r w:rsidRPr="00744D80">
        <w:rPr>
          <w:rFonts w:ascii="Arial" w:hAnsi="Arial" w:cs="Arial"/>
          <w:i/>
          <w:iCs/>
        </w:rPr>
        <w:t>Statistical Analysis</w:t>
      </w:r>
    </w:p>
    <w:p w14:paraId="739DB342" w14:textId="10204D15" w:rsidR="00722C51" w:rsidRPr="00744D80" w:rsidRDefault="00D16C53" w:rsidP="000C2982">
      <w:pPr>
        <w:spacing w:line="480" w:lineRule="auto"/>
        <w:rPr>
          <w:rFonts w:ascii="Arial" w:hAnsi="Arial" w:cs="Arial"/>
        </w:rPr>
      </w:pPr>
      <w:r w:rsidRPr="00744D80">
        <w:rPr>
          <w:rFonts w:ascii="Arial" w:hAnsi="Arial" w:cs="Arial"/>
        </w:rPr>
        <w:t>Statistical analyses were conducted using SAS 9.</w:t>
      </w:r>
      <w:r w:rsidR="009D14C5" w:rsidRPr="00744D80">
        <w:rPr>
          <w:rFonts w:ascii="Arial" w:hAnsi="Arial" w:cs="Arial"/>
        </w:rPr>
        <w:t>4</w:t>
      </w:r>
      <w:r w:rsidRPr="00744D80">
        <w:rPr>
          <w:rFonts w:ascii="Arial" w:hAnsi="Arial" w:cs="Arial"/>
        </w:rPr>
        <w:t xml:space="preserve"> (SAS Institute Inc, Cary, NC).</w:t>
      </w:r>
      <w:r w:rsidR="00E827FD" w:rsidRPr="00744D80">
        <w:rPr>
          <w:rFonts w:ascii="Arial" w:hAnsi="Arial" w:cs="Arial"/>
        </w:rPr>
        <w:t xml:space="preserve"> </w:t>
      </w:r>
      <w:r w:rsidR="00722C51" w:rsidRPr="00744D80">
        <w:rPr>
          <w:rFonts w:ascii="Arial" w:hAnsi="Arial" w:cs="Arial"/>
        </w:rPr>
        <w:t>Overall and sex-and age-stratified OAG prevalence estimates were calculated as the ratio of subjects with OAG</w:t>
      </w:r>
      <w:r w:rsidR="006D1CCF" w:rsidRPr="00744D80">
        <w:rPr>
          <w:rFonts w:ascii="Arial" w:hAnsi="Arial" w:cs="Arial"/>
        </w:rPr>
        <w:t xml:space="preserve"> </w:t>
      </w:r>
      <w:r w:rsidR="00722C51" w:rsidRPr="00744D80">
        <w:rPr>
          <w:rFonts w:ascii="Arial" w:hAnsi="Arial" w:cs="Arial"/>
        </w:rPr>
        <w:t xml:space="preserve">to total study subjects in </w:t>
      </w:r>
      <w:r w:rsidR="006D1CCF" w:rsidRPr="00744D80">
        <w:rPr>
          <w:rFonts w:ascii="Arial" w:hAnsi="Arial" w:cs="Arial"/>
        </w:rPr>
        <w:t>each</w:t>
      </w:r>
      <w:r w:rsidR="00722C51" w:rsidRPr="00744D80">
        <w:rPr>
          <w:rFonts w:ascii="Arial" w:hAnsi="Arial" w:cs="Arial"/>
        </w:rPr>
        <w:t xml:space="preserve"> category. 95% Wald confidence intervals (CIs) were constructed for </w:t>
      </w:r>
      <w:r w:rsidR="006D1CCF" w:rsidRPr="00744D80">
        <w:rPr>
          <w:rFonts w:ascii="Arial" w:hAnsi="Arial" w:cs="Arial"/>
        </w:rPr>
        <w:t>each</w:t>
      </w:r>
      <w:r w:rsidR="007B3CA7" w:rsidRPr="00744D80">
        <w:rPr>
          <w:rFonts w:ascii="Arial" w:hAnsi="Arial" w:cs="Arial"/>
        </w:rPr>
        <w:t xml:space="preserve"> </w:t>
      </w:r>
      <w:r w:rsidR="00722C51" w:rsidRPr="00744D80">
        <w:rPr>
          <w:rFonts w:ascii="Arial" w:hAnsi="Arial" w:cs="Arial"/>
        </w:rPr>
        <w:t>prevalence estimate. Variables significantly associated with OAG were identified</w:t>
      </w:r>
      <w:r w:rsidR="007B3CA7" w:rsidRPr="00744D80">
        <w:rPr>
          <w:rFonts w:ascii="Arial" w:hAnsi="Arial" w:cs="Arial"/>
        </w:rPr>
        <w:t xml:space="preserve"> using</w:t>
      </w:r>
      <w:r w:rsidR="00722C51" w:rsidRPr="00744D80">
        <w:rPr>
          <w:rFonts w:ascii="Arial" w:hAnsi="Arial" w:cs="Arial"/>
        </w:rPr>
        <w:t xml:space="preserve"> chi-square tests (</w:t>
      </w:r>
      <w:r w:rsidR="007B3CA7" w:rsidRPr="00744D80">
        <w:rPr>
          <w:rFonts w:ascii="Arial" w:hAnsi="Arial" w:cs="Arial"/>
        </w:rPr>
        <w:t xml:space="preserve">for </w:t>
      </w:r>
      <w:r w:rsidR="00DD5C92" w:rsidRPr="00744D80">
        <w:rPr>
          <w:rFonts w:ascii="Arial" w:hAnsi="Arial" w:cs="Arial"/>
        </w:rPr>
        <w:t>binary variables</w:t>
      </w:r>
      <w:r w:rsidR="00722C51" w:rsidRPr="00744D80">
        <w:rPr>
          <w:rFonts w:ascii="Arial" w:hAnsi="Arial" w:cs="Arial"/>
        </w:rPr>
        <w:t>) and t-tests (</w:t>
      </w:r>
      <w:r w:rsidR="007B3CA7" w:rsidRPr="00744D80">
        <w:rPr>
          <w:rFonts w:ascii="Arial" w:hAnsi="Arial" w:cs="Arial"/>
        </w:rPr>
        <w:t xml:space="preserve">for </w:t>
      </w:r>
      <w:r w:rsidR="00DD5C92" w:rsidRPr="00744D80">
        <w:rPr>
          <w:rFonts w:ascii="Arial" w:hAnsi="Arial" w:cs="Arial"/>
        </w:rPr>
        <w:t xml:space="preserve">continuous </w:t>
      </w:r>
      <w:r w:rsidR="00722C51" w:rsidRPr="00744D80">
        <w:rPr>
          <w:rFonts w:ascii="Arial" w:hAnsi="Arial" w:cs="Arial"/>
        </w:rPr>
        <w:t xml:space="preserve">variables), </w:t>
      </w:r>
      <w:r w:rsidR="007B3CA7" w:rsidRPr="00744D80">
        <w:rPr>
          <w:rFonts w:ascii="Arial" w:hAnsi="Arial" w:cs="Arial"/>
        </w:rPr>
        <w:t>with</w:t>
      </w:r>
      <w:r w:rsidR="00722C51" w:rsidRPr="00744D80">
        <w:rPr>
          <w:rFonts w:ascii="Arial" w:hAnsi="Arial" w:cs="Arial"/>
        </w:rPr>
        <w:t xml:space="preserve"> two-sided tests </w:t>
      </w:r>
      <w:r w:rsidR="007B3CA7" w:rsidRPr="00744D80">
        <w:rPr>
          <w:rFonts w:ascii="Arial" w:hAnsi="Arial" w:cs="Arial"/>
        </w:rPr>
        <w:t>at</w:t>
      </w:r>
      <w:r w:rsidR="00722C51" w:rsidRPr="00744D80">
        <w:rPr>
          <w:rFonts w:ascii="Arial" w:hAnsi="Arial" w:cs="Arial"/>
        </w:rPr>
        <w:t xml:space="preserve"> an alpha of 0.05. Multivariable logistic regression identified independent risk factors </w:t>
      </w:r>
      <w:r w:rsidR="00DD5C92" w:rsidRPr="00744D80">
        <w:rPr>
          <w:rFonts w:ascii="Arial" w:hAnsi="Arial" w:cs="Arial"/>
        </w:rPr>
        <w:t>associated with OAG</w:t>
      </w:r>
      <w:r w:rsidR="00722C51" w:rsidRPr="00744D80">
        <w:rPr>
          <w:rFonts w:ascii="Arial" w:hAnsi="Arial" w:cs="Arial"/>
        </w:rPr>
        <w:t xml:space="preserve">. </w:t>
      </w:r>
      <w:r w:rsidR="007B3CA7" w:rsidRPr="00744D80">
        <w:rPr>
          <w:rFonts w:ascii="Arial" w:hAnsi="Arial" w:cs="Arial"/>
        </w:rPr>
        <w:t>For comparison with other studies, we obtained age- and sex-specific prevalence data from published reports and performed direct age standardization using the age and sex distribution of the Asian population in the 2010 US Census.</w:t>
      </w:r>
      <w:r w:rsidR="006F688C" w:rsidRPr="00744D80">
        <w:rPr>
          <w:rFonts w:ascii="Arial" w:hAnsi="Arial" w:cs="Arial"/>
          <w:vertAlign w:val="superscript"/>
        </w:rPr>
        <w:t>2</w:t>
      </w:r>
      <w:r w:rsidR="00BB4D86" w:rsidRPr="00744D80">
        <w:rPr>
          <w:rFonts w:ascii="Arial" w:hAnsi="Arial" w:cs="Arial"/>
          <w:vertAlign w:val="superscript"/>
        </w:rPr>
        <w:t>1</w:t>
      </w:r>
      <w:r w:rsidR="006F688C" w:rsidRPr="00744D80">
        <w:rPr>
          <w:rFonts w:ascii="Arial" w:hAnsi="Arial" w:cs="Arial"/>
        </w:rPr>
        <w:t xml:space="preserve"> </w:t>
      </w:r>
      <w:r w:rsidR="00722C51" w:rsidRPr="00744D80">
        <w:rPr>
          <w:rFonts w:ascii="Arial" w:hAnsi="Arial" w:cs="Arial"/>
        </w:rPr>
        <w:t xml:space="preserve">This </w:t>
      </w:r>
      <w:r w:rsidR="00420A3B" w:rsidRPr="00744D80">
        <w:rPr>
          <w:rFonts w:ascii="Arial" w:hAnsi="Arial" w:cs="Arial"/>
        </w:rPr>
        <w:t xml:space="preserve">standardization </w:t>
      </w:r>
      <w:r w:rsidR="00D32A76" w:rsidRPr="00744D80">
        <w:rPr>
          <w:rFonts w:ascii="Arial" w:hAnsi="Arial" w:cs="Arial"/>
        </w:rPr>
        <w:t>allows</w:t>
      </w:r>
      <w:r w:rsidR="0079163C" w:rsidRPr="00744D80">
        <w:rPr>
          <w:rFonts w:ascii="Arial" w:hAnsi="Arial" w:cs="Arial"/>
        </w:rPr>
        <w:t xml:space="preserve"> </w:t>
      </w:r>
      <w:r w:rsidR="00D32A76" w:rsidRPr="00744D80">
        <w:rPr>
          <w:rFonts w:ascii="Arial" w:hAnsi="Arial" w:cs="Arial"/>
        </w:rPr>
        <w:t xml:space="preserve">prevalence </w:t>
      </w:r>
      <w:r w:rsidR="0079163C" w:rsidRPr="00744D80">
        <w:rPr>
          <w:rFonts w:ascii="Arial" w:hAnsi="Arial" w:cs="Arial"/>
        </w:rPr>
        <w:t xml:space="preserve">comparison </w:t>
      </w:r>
      <w:r w:rsidR="00D32A76" w:rsidRPr="00744D80">
        <w:rPr>
          <w:rFonts w:ascii="Arial" w:hAnsi="Arial" w:cs="Arial"/>
        </w:rPr>
        <w:t>between studies</w:t>
      </w:r>
      <w:r w:rsidR="00420A3B" w:rsidRPr="00744D80">
        <w:rPr>
          <w:rFonts w:ascii="Arial" w:hAnsi="Arial" w:cs="Arial"/>
        </w:rPr>
        <w:t xml:space="preserve"> </w:t>
      </w:r>
      <w:r w:rsidR="0079163C" w:rsidRPr="00744D80">
        <w:rPr>
          <w:rFonts w:ascii="Arial" w:hAnsi="Arial" w:cs="Arial"/>
        </w:rPr>
        <w:t>with different</w:t>
      </w:r>
      <w:r w:rsidR="00420A3B" w:rsidRPr="00744D80">
        <w:rPr>
          <w:rFonts w:ascii="Arial" w:hAnsi="Arial" w:cs="Arial"/>
        </w:rPr>
        <w:t xml:space="preserve"> age and sex </w:t>
      </w:r>
      <w:r w:rsidR="0079163C" w:rsidRPr="00744D80">
        <w:rPr>
          <w:rFonts w:ascii="Arial" w:hAnsi="Arial" w:cs="Arial"/>
        </w:rPr>
        <w:t xml:space="preserve">distributions. </w:t>
      </w:r>
    </w:p>
    <w:p w14:paraId="2410EB41" w14:textId="41F8A80E" w:rsidR="00722C51" w:rsidRPr="00744D80" w:rsidRDefault="009423F0" w:rsidP="000C2982">
      <w:pPr>
        <w:spacing w:line="480" w:lineRule="auto"/>
        <w:rPr>
          <w:rFonts w:ascii="Arial" w:hAnsi="Arial" w:cs="Arial"/>
        </w:rPr>
      </w:pPr>
      <w:r w:rsidRPr="00744D80">
        <w:rPr>
          <w:rFonts w:ascii="Arial" w:hAnsi="Arial" w:cs="Arial"/>
        </w:rPr>
        <w:tab/>
      </w:r>
      <w:r w:rsidR="00D16C53" w:rsidRPr="00744D80">
        <w:rPr>
          <w:rFonts w:ascii="Arial" w:hAnsi="Arial" w:cs="Arial"/>
        </w:rPr>
        <w:t>Candidate risk factors for open angle glaucoma comprised demographic, clinical, and ocular characteristics</w:t>
      </w:r>
      <w:r w:rsidR="005D5A62" w:rsidRPr="00744D80">
        <w:rPr>
          <w:rFonts w:ascii="Arial" w:hAnsi="Arial" w:cs="Arial"/>
        </w:rPr>
        <w:t>.</w:t>
      </w:r>
      <w:r w:rsidR="00722C51" w:rsidRPr="00744D80">
        <w:rPr>
          <w:rFonts w:ascii="Arial" w:hAnsi="Arial" w:cs="Arial"/>
        </w:rPr>
        <w:t xml:space="preserve"> </w:t>
      </w:r>
      <w:r w:rsidR="00D16C53" w:rsidRPr="00744D80">
        <w:rPr>
          <w:rFonts w:ascii="Arial" w:hAnsi="Arial" w:cs="Arial"/>
        </w:rPr>
        <w:t>Th</w:t>
      </w:r>
      <w:r w:rsidR="000C3CE2" w:rsidRPr="00744D80">
        <w:rPr>
          <w:rFonts w:ascii="Arial" w:hAnsi="Arial" w:cs="Arial"/>
        </w:rPr>
        <w:t>ese</w:t>
      </w:r>
      <w:r w:rsidR="00D16C53" w:rsidRPr="00744D80">
        <w:rPr>
          <w:rFonts w:ascii="Arial" w:hAnsi="Arial" w:cs="Arial"/>
        </w:rPr>
        <w:t xml:space="preserve"> included age, </w:t>
      </w:r>
      <w:r w:rsidR="00F562EE" w:rsidRPr="00744D80">
        <w:rPr>
          <w:rFonts w:ascii="Arial" w:hAnsi="Arial" w:cs="Arial"/>
        </w:rPr>
        <w:t xml:space="preserve">sex, </w:t>
      </w:r>
      <w:r w:rsidR="0007405F" w:rsidRPr="00744D80">
        <w:rPr>
          <w:rFonts w:ascii="Arial" w:hAnsi="Arial" w:cs="Arial"/>
        </w:rPr>
        <w:t>diabetes mellitus type 2</w:t>
      </w:r>
      <w:r w:rsidR="003B544F" w:rsidRPr="00744D80">
        <w:rPr>
          <w:rFonts w:ascii="Arial" w:hAnsi="Arial" w:cs="Arial"/>
        </w:rPr>
        <w:t xml:space="preserve"> (defined as self-reported history or hemoglobin A1c </w:t>
      </w:r>
      <w:r w:rsidR="003B544F" w:rsidRPr="00744D80">
        <w:rPr>
          <w:rFonts w:ascii="Arial" w:hAnsi="Arial" w:cs="Arial"/>
        </w:rPr>
        <w:sym w:font="Symbol" w:char="F0B3"/>
      </w:r>
      <w:r w:rsidR="003B544F" w:rsidRPr="00744D80">
        <w:rPr>
          <w:rFonts w:ascii="Arial" w:hAnsi="Arial" w:cs="Arial"/>
        </w:rPr>
        <w:t xml:space="preserve"> 6.5%)</w:t>
      </w:r>
      <w:r w:rsidR="0007405F" w:rsidRPr="00744D80">
        <w:rPr>
          <w:rFonts w:ascii="Arial" w:hAnsi="Arial" w:cs="Arial"/>
        </w:rPr>
        <w:t xml:space="preserve">, history </w:t>
      </w:r>
      <w:r w:rsidR="000C3CE2" w:rsidRPr="00744D80">
        <w:rPr>
          <w:rFonts w:ascii="Arial" w:hAnsi="Arial" w:cs="Arial"/>
        </w:rPr>
        <w:t xml:space="preserve">or presence </w:t>
      </w:r>
      <w:r w:rsidR="0007405F" w:rsidRPr="00744D80">
        <w:rPr>
          <w:rFonts w:ascii="Arial" w:hAnsi="Arial" w:cs="Arial"/>
        </w:rPr>
        <w:t>of hypertension</w:t>
      </w:r>
      <w:r w:rsidR="00881F0E" w:rsidRPr="00744D80">
        <w:rPr>
          <w:rFonts w:ascii="Arial" w:hAnsi="Arial" w:cs="Arial"/>
        </w:rPr>
        <w:t xml:space="preserve"> (defined as self-reported history</w:t>
      </w:r>
      <w:r w:rsidR="000C3CE2" w:rsidRPr="00744D80">
        <w:rPr>
          <w:rFonts w:ascii="Arial" w:hAnsi="Arial" w:cs="Arial"/>
        </w:rPr>
        <w:t xml:space="preserve"> or</w:t>
      </w:r>
      <w:r w:rsidR="00881F0E" w:rsidRPr="00744D80">
        <w:rPr>
          <w:rFonts w:ascii="Arial" w:hAnsi="Arial" w:cs="Arial"/>
        </w:rPr>
        <w:t xml:space="preserve"> systolic blood pressure &gt; 140 mmHg, or diastolic blood pressure &gt;90 mmHg)</w:t>
      </w:r>
      <w:r w:rsidR="0007405F" w:rsidRPr="00744D80">
        <w:rPr>
          <w:rFonts w:ascii="Arial" w:hAnsi="Arial" w:cs="Arial"/>
        </w:rPr>
        <w:t xml:space="preserve">, systolic blood pressure, diastolic blood pressure, history of ever smoking, history of hypercholesterolemia, height, weight, </w:t>
      </w:r>
      <w:r w:rsidR="00F562EE" w:rsidRPr="00744D80">
        <w:rPr>
          <w:rFonts w:ascii="Arial" w:hAnsi="Arial" w:cs="Arial"/>
        </w:rPr>
        <w:t>body mass index category (</w:t>
      </w:r>
      <w:r w:rsidR="0007405F" w:rsidRPr="00744D80">
        <w:rPr>
          <w:rFonts w:ascii="Arial" w:hAnsi="Arial" w:cs="Arial"/>
        </w:rPr>
        <w:t>underweight/normal = less than 25 kg/m</w:t>
      </w:r>
      <w:r w:rsidR="0007405F" w:rsidRPr="00744D80">
        <w:rPr>
          <w:rFonts w:ascii="Arial" w:hAnsi="Arial" w:cs="Arial"/>
          <w:vertAlign w:val="superscript"/>
        </w:rPr>
        <w:t>2</w:t>
      </w:r>
      <w:r w:rsidR="0007405F" w:rsidRPr="00744D80">
        <w:rPr>
          <w:rFonts w:ascii="Arial" w:hAnsi="Arial" w:cs="Arial"/>
        </w:rPr>
        <w:t>, overweight=25.0-29.9 kg/m</w:t>
      </w:r>
      <w:r w:rsidR="0007405F" w:rsidRPr="00744D80">
        <w:rPr>
          <w:rFonts w:ascii="Arial" w:hAnsi="Arial" w:cs="Arial"/>
          <w:vertAlign w:val="superscript"/>
        </w:rPr>
        <w:t>2</w:t>
      </w:r>
      <w:r w:rsidR="0007405F" w:rsidRPr="00744D80">
        <w:rPr>
          <w:rFonts w:ascii="Arial" w:hAnsi="Arial" w:cs="Arial"/>
        </w:rPr>
        <w:t>, obese= 30 or higher kg/m</w:t>
      </w:r>
      <w:r w:rsidR="0007405F" w:rsidRPr="00744D80">
        <w:rPr>
          <w:rFonts w:ascii="Arial" w:hAnsi="Arial" w:cs="Arial"/>
          <w:vertAlign w:val="superscript"/>
        </w:rPr>
        <w:t>2</w:t>
      </w:r>
      <w:r w:rsidR="0007405F" w:rsidRPr="00744D80">
        <w:rPr>
          <w:rFonts w:ascii="Arial" w:hAnsi="Arial" w:cs="Arial"/>
        </w:rPr>
        <w:t>)</w:t>
      </w:r>
      <w:r w:rsidR="00F562EE" w:rsidRPr="00744D80">
        <w:rPr>
          <w:rFonts w:ascii="Arial" w:hAnsi="Arial" w:cs="Arial"/>
        </w:rPr>
        <w:t>, family history of glaucoma</w:t>
      </w:r>
      <w:r w:rsidR="003B544F" w:rsidRPr="00744D80">
        <w:rPr>
          <w:rFonts w:ascii="Arial" w:hAnsi="Arial" w:cs="Arial"/>
        </w:rPr>
        <w:t xml:space="preserve"> (in any blood relative)</w:t>
      </w:r>
      <w:r w:rsidR="00F562EE" w:rsidRPr="00744D80">
        <w:rPr>
          <w:rFonts w:ascii="Arial" w:hAnsi="Arial" w:cs="Arial"/>
        </w:rPr>
        <w:t xml:space="preserve">, </w:t>
      </w:r>
      <w:r w:rsidR="0007405F" w:rsidRPr="00744D80">
        <w:rPr>
          <w:rFonts w:ascii="Arial" w:hAnsi="Arial" w:cs="Arial"/>
        </w:rPr>
        <w:t xml:space="preserve">cortical lens opacities, nuclear lens opacities, posterior subcapsular lens opacities, pseudophakia, </w:t>
      </w:r>
      <w:r w:rsidR="009C79D2" w:rsidRPr="00744D80">
        <w:rPr>
          <w:rFonts w:ascii="Arial" w:hAnsi="Arial" w:cs="Arial"/>
        </w:rPr>
        <w:t>IOP</w:t>
      </w:r>
      <w:r w:rsidR="00C73560" w:rsidRPr="00744D80">
        <w:rPr>
          <w:rFonts w:ascii="Arial" w:hAnsi="Arial" w:cs="Arial"/>
        </w:rPr>
        <w:t xml:space="preserve">, spherical equivalent, </w:t>
      </w:r>
      <w:r w:rsidR="0079163C" w:rsidRPr="00744D80">
        <w:rPr>
          <w:rFonts w:ascii="Arial" w:hAnsi="Arial" w:cs="Arial"/>
        </w:rPr>
        <w:t>axial length</w:t>
      </w:r>
      <w:r w:rsidR="00C73560" w:rsidRPr="00744D80">
        <w:rPr>
          <w:rFonts w:ascii="Arial" w:hAnsi="Arial" w:cs="Arial"/>
        </w:rPr>
        <w:t xml:space="preserve">, </w:t>
      </w:r>
      <w:r w:rsidR="0007405F" w:rsidRPr="00744D80">
        <w:rPr>
          <w:rFonts w:ascii="Arial" w:hAnsi="Arial" w:cs="Arial"/>
        </w:rPr>
        <w:t xml:space="preserve">central corneal thickness, </w:t>
      </w:r>
      <w:r w:rsidR="00C73560" w:rsidRPr="00744D80">
        <w:rPr>
          <w:rFonts w:ascii="Arial" w:hAnsi="Arial" w:cs="Arial"/>
        </w:rPr>
        <w:t xml:space="preserve">anterior chamber depth, </w:t>
      </w:r>
      <w:r w:rsidR="0007405F" w:rsidRPr="00744D80">
        <w:rPr>
          <w:rFonts w:ascii="Arial" w:hAnsi="Arial" w:cs="Arial"/>
        </w:rPr>
        <w:t>lens thickness</w:t>
      </w:r>
      <w:r w:rsidR="00C73560" w:rsidRPr="00744D80">
        <w:rPr>
          <w:rFonts w:ascii="Arial" w:hAnsi="Arial" w:cs="Arial"/>
        </w:rPr>
        <w:t xml:space="preserve">, </w:t>
      </w:r>
      <w:r w:rsidR="009C79D2" w:rsidRPr="00744D80">
        <w:rPr>
          <w:rFonts w:ascii="Arial" w:hAnsi="Arial" w:cs="Arial"/>
        </w:rPr>
        <w:t>vertical cup</w:t>
      </w:r>
      <w:r w:rsidR="00053210" w:rsidRPr="00744D80">
        <w:rPr>
          <w:rFonts w:ascii="Arial" w:hAnsi="Arial" w:cs="Arial"/>
        </w:rPr>
        <w:t>/</w:t>
      </w:r>
      <w:r w:rsidR="009C79D2" w:rsidRPr="00744D80">
        <w:rPr>
          <w:rFonts w:ascii="Arial" w:hAnsi="Arial" w:cs="Arial"/>
        </w:rPr>
        <w:t>disc ratio, and visual field mean deviation.</w:t>
      </w:r>
      <w:r w:rsidR="00E827FD" w:rsidRPr="00744D80">
        <w:rPr>
          <w:rFonts w:ascii="Arial" w:hAnsi="Arial" w:cs="Arial"/>
        </w:rPr>
        <w:t xml:space="preserve"> </w:t>
      </w:r>
      <w:r w:rsidR="00722C51" w:rsidRPr="00744D80">
        <w:rPr>
          <w:rFonts w:ascii="Arial" w:hAnsi="Arial" w:cs="Arial"/>
        </w:rPr>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rFonts w:ascii="Arial" w:hAnsi="Arial" w:cs="Arial"/>
          <w:vertAlign w:val="superscript"/>
        </w:rPr>
        <w:t>2</w:t>
      </w:r>
      <w:r w:rsidR="006C1FF7" w:rsidRPr="00744D80">
        <w:rPr>
          <w:rFonts w:ascii="Arial" w:hAnsi="Arial" w:cs="Arial"/>
          <w:vertAlign w:val="superscript"/>
        </w:rPr>
        <w:t>2</w:t>
      </w:r>
      <w:r w:rsidR="006F688C" w:rsidRPr="00744D80">
        <w:rPr>
          <w:rFonts w:ascii="Arial" w:hAnsi="Arial" w:cs="Arial"/>
        </w:rPr>
        <w:t xml:space="preserve"> </w:t>
      </w:r>
      <w:r w:rsidR="00722C51" w:rsidRPr="00744D80">
        <w:rPr>
          <w:rFonts w:ascii="Arial" w:hAnsi="Arial" w:cs="Arial"/>
        </w:rPr>
        <w:t xml:space="preserve">this interaction was investigated in our dataset but was not found to be significant. </w:t>
      </w:r>
    </w:p>
    <w:p w14:paraId="72F0E586" w14:textId="5516CB4A" w:rsidR="00C73560" w:rsidRPr="00744D80" w:rsidRDefault="00C73560" w:rsidP="000C2982">
      <w:pPr>
        <w:spacing w:line="480" w:lineRule="auto"/>
        <w:rPr>
          <w:rFonts w:ascii="Arial" w:hAnsi="Arial" w:cs="Arial"/>
        </w:rPr>
      </w:pPr>
    </w:p>
    <w:p w14:paraId="715551FD" w14:textId="7A8DC721" w:rsidR="00800E3D" w:rsidRPr="00744D80" w:rsidRDefault="004B3654" w:rsidP="000C2982">
      <w:pPr>
        <w:spacing w:line="480" w:lineRule="auto"/>
        <w:rPr>
          <w:rFonts w:ascii="Arial" w:hAnsi="Arial" w:cs="Arial"/>
          <w:b/>
          <w:bCs/>
        </w:rPr>
      </w:pPr>
      <w:r w:rsidRPr="00744D80">
        <w:rPr>
          <w:rFonts w:ascii="Arial" w:hAnsi="Arial" w:cs="Arial"/>
          <w:b/>
          <w:bCs/>
        </w:rPr>
        <w:t>Results</w:t>
      </w:r>
    </w:p>
    <w:p w14:paraId="6EB079E2" w14:textId="5F248F66" w:rsidR="00F937FA" w:rsidRPr="00744D80" w:rsidRDefault="009423F0" w:rsidP="000C2982">
      <w:pPr>
        <w:spacing w:line="480" w:lineRule="auto"/>
        <w:rPr>
          <w:rFonts w:ascii="Arial" w:hAnsi="Arial" w:cs="Arial"/>
        </w:rPr>
      </w:pPr>
      <w:r w:rsidRPr="00744D80">
        <w:rPr>
          <w:rFonts w:ascii="Arial" w:hAnsi="Arial" w:cs="Arial"/>
        </w:rPr>
        <w:t>Among</w:t>
      </w:r>
      <w:r w:rsidR="00F937FA" w:rsidRPr="00744D80">
        <w:rPr>
          <w:rFonts w:ascii="Arial" w:hAnsi="Arial" w:cs="Arial"/>
        </w:rPr>
        <w:t xml:space="preserve"> the 5782 eligible adults, 4582 (79.2%) participated and completed an in-clinic eye examination. Compared to nonparticipants, participants were similar in age (mean age, 61</w:t>
      </w:r>
      <w:r w:rsidR="00EC527E" w:rsidRPr="00744D80">
        <w:rPr>
          <w:rFonts w:ascii="Arial" w:hAnsi="Arial" w:cs="Arial"/>
        </w:rPr>
        <w:t>.3</w:t>
      </w:r>
      <m:oMath>
        <m:r>
          <w:rPr>
            <w:rFonts w:ascii="Cambria Math" w:hAnsi="Cambria Math" w:cs="Arial"/>
          </w:rPr>
          <m:t>±8.9</m:t>
        </m:r>
      </m:oMath>
      <w:r w:rsidR="00F937FA" w:rsidRPr="00744D80">
        <w:rPr>
          <w:rFonts w:ascii="Arial" w:hAnsi="Arial" w:cs="Arial"/>
        </w:rPr>
        <w:t xml:space="preserve"> versus 6</w:t>
      </w:r>
      <w:r w:rsidR="00EC527E" w:rsidRPr="00744D80">
        <w:rPr>
          <w:rFonts w:ascii="Arial" w:hAnsi="Arial" w:cs="Arial"/>
        </w:rPr>
        <w:t>9.1</w:t>
      </w:r>
      <m:oMath>
        <m:r>
          <w:rPr>
            <w:rFonts w:ascii="Cambria Math" w:hAnsi="Cambria Math" w:cs="Arial"/>
          </w:rPr>
          <m:t>±13.3</m:t>
        </m:r>
      </m:oMath>
      <w:r w:rsidR="00F937FA" w:rsidRPr="00744D80">
        <w:rPr>
          <w:rFonts w:ascii="Arial" w:hAnsi="Arial" w:cs="Arial"/>
        </w:rPr>
        <w:t xml:space="preserve"> years), less likely to be current smokers (</w:t>
      </w:r>
      <w:r w:rsidR="00053210" w:rsidRPr="00744D80">
        <w:rPr>
          <w:rFonts w:ascii="Arial" w:hAnsi="Arial" w:cs="Arial"/>
        </w:rPr>
        <w:t>0</w:t>
      </w:r>
      <w:r w:rsidR="00F937FA" w:rsidRPr="00744D80">
        <w:rPr>
          <w:rFonts w:ascii="Arial" w:hAnsi="Arial" w:cs="Arial"/>
        </w:rPr>
        <w:t>.6% versus 12.1%, P&lt;0.001), and more likely to have 12 or more years of education (67.4% versus 57.9%; P&lt;0.001).</w:t>
      </w:r>
      <w:r w:rsidR="00E827FD" w:rsidRPr="00744D80">
        <w:rPr>
          <w:rFonts w:ascii="Arial" w:hAnsi="Arial" w:cs="Arial"/>
        </w:rPr>
        <w:t xml:space="preserve"> </w:t>
      </w:r>
      <w:r w:rsidR="00F937FA" w:rsidRPr="00744D80">
        <w:rPr>
          <w:rFonts w:ascii="Arial" w:hAnsi="Arial" w:cs="Arial"/>
        </w:rPr>
        <w:t xml:space="preserve">There were no differences in health insurance or vision coverage, income, percentage born outside the United States, or self-reported history of diabetes, high blood pressure, macular degeneration, or cataracts. </w:t>
      </w:r>
    </w:p>
    <w:p w14:paraId="7ED08B5E" w14:textId="70ED0DCB" w:rsidR="006D031D" w:rsidRPr="00744D80" w:rsidRDefault="009423F0" w:rsidP="000C2982">
      <w:pPr>
        <w:spacing w:line="480" w:lineRule="auto"/>
        <w:rPr>
          <w:rFonts w:ascii="Arial" w:hAnsi="Arial" w:cs="Arial"/>
          <w:shd w:val="clear" w:color="auto" w:fill="FFFFFF"/>
        </w:rPr>
      </w:pPr>
      <w:r w:rsidRPr="00744D80">
        <w:rPr>
          <w:rFonts w:ascii="Arial" w:hAnsi="Arial" w:cs="Arial"/>
        </w:rPr>
        <w:tab/>
        <w:t xml:space="preserve">Among </w:t>
      </w:r>
      <w:r w:rsidR="009D7CF3" w:rsidRPr="00744D80">
        <w:rPr>
          <w:rFonts w:ascii="Arial" w:hAnsi="Arial" w:cs="Arial"/>
        </w:rPr>
        <w:t>4582</w:t>
      </w:r>
      <w:r w:rsidR="00DF5BD3" w:rsidRPr="00744D80">
        <w:rPr>
          <w:rFonts w:ascii="Arial" w:hAnsi="Arial" w:cs="Arial"/>
        </w:rPr>
        <w:t xml:space="preserve"> </w:t>
      </w:r>
      <w:r w:rsidR="009D7CF3" w:rsidRPr="00744D80">
        <w:rPr>
          <w:rFonts w:ascii="Arial" w:hAnsi="Arial" w:cs="Arial"/>
        </w:rPr>
        <w:t>participants receiv</w:t>
      </w:r>
      <w:r w:rsidR="00BB5373" w:rsidRPr="00744D80">
        <w:rPr>
          <w:rFonts w:ascii="Arial" w:hAnsi="Arial" w:cs="Arial"/>
        </w:rPr>
        <w:t xml:space="preserve">ing </w:t>
      </w:r>
      <w:r w:rsidR="009D7CF3" w:rsidRPr="00744D80">
        <w:rPr>
          <w:rFonts w:ascii="Arial" w:hAnsi="Arial" w:cs="Arial"/>
        </w:rPr>
        <w:t xml:space="preserve"> complete in-clinic eye exams, 272</w:t>
      </w:r>
      <w:r w:rsidR="006D031D" w:rsidRPr="00744D80">
        <w:rPr>
          <w:rFonts w:ascii="Arial" w:hAnsi="Arial" w:cs="Arial"/>
        </w:rPr>
        <w:t xml:space="preserve"> (5.9%)</w:t>
      </w:r>
      <w:r w:rsidR="009D7CF3" w:rsidRPr="00744D80">
        <w:rPr>
          <w:rFonts w:ascii="Arial" w:hAnsi="Arial" w:cs="Arial"/>
        </w:rPr>
        <w:t xml:space="preserve"> participants had missing or inconclusive glaucoma grades </w:t>
      </w:r>
      <w:r w:rsidR="006D031D" w:rsidRPr="00744D80">
        <w:rPr>
          <w:rFonts w:ascii="Arial" w:hAnsi="Arial" w:cs="Arial"/>
        </w:rPr>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rFonts w:ascii="Arial" w:hAnsi="Arial" w:cs="Arial"/>
          <w:shd w:val="clear" w:color="auto" w:fill="FFFFFF"/>
        </w:rPr>
        <w:t xml:space="preserve">both clinician graders to </w:t>
      </w:r>
      <w:r w:rsidR="00BB5373" w:rsidRPr="00744D80">
        <w:rPr>
          <w:rFonts w:ascii="Arial" w:hAnsi="Arial" w:cs="Arial"/>
          <w:shd w:val="clear" w:color="auto" w:fill="FFFFFF"/>
        </w:rPr>
        <w:t xml:space="preserve">establish or exclude </w:t>
      </w:r>
      <w:r w:rsidR="006D031D" w:rsidRPr="00744D80">
        <w:rPr>
          <w:rFonts w:ascii="Arial" w:hAnsi="Arial" w:cs="Arial"/>
          <w:shd w:val="clear" w:color="auto" w:fill="FFFFFF"/>
        </w:rPr>
        <w:t>glaucoma (</w:t>
      </w:r>
      <w:r w:rsidR="006D031D" w:rsidRPr="00744D80">
        <w:rPr>
          <w:rFonts w:ascii="Arial" w:hAnsi="Arial" w:cs="Arial"/>
          <w:i/>
          <w:iCs/>
          <w:shd w:val="clear" w:color="auto" w:fill="FFFFFF"/>
        </w:rPr>
        <w:t>N </w:t>
      </w:r>
      <w:r w:rsidR="006D031D" w:rsidRPr="00744D80">
        <w:rPr>
          <w:rFonts w:ascii="Arial" w:hAnsi="Arial" w:cs="Arial"/>
          <w:shd w:val="clear" w:color="auto" w:fill="FFFFFF"/>
        </w:rPr>
        <w:t xml:space="preserve">= 86; 1.9%).  </w:t>
      </w:r>
      <w:r w:rsidR="00BB5373" w:rsidRPr="00744D80">
        <w:rPr>
          <w:rFonts w:ascii="Arial" w:hAnsi="Arial" w:cs="Arial"/>
          <w:shd w:val="clear" w:color="auto" w:fill="FFFFFF"/>
        </w:rPr>
        <w:t>E</w:t>
      </w:r>
      <w:r w:rsidR="006D031D" w:rsidRPr="00744D80">
        <w:rPr>
          <w:rFonts w:ascii="Arial" w:hAnsi="Arial" w:cs="Arial"/>
          <w:shd w:val="clear" w:color="auto" w:fill="FFFFFF"/>
        </w:rPr>
        <w:t xml:space="preserve">xcluded participants were significantly older, had a higher </w:t>
      </w:r>
      <w:r w:rsidR="00BB5373" w:rsidRPr="00744D80">
        <w:rPr>
          <w:rFonts w:ascii="Arial" w:hAnsi="Arial" w:cs="Arial"/>
          <w:shd w:val="clear" w:color="auto" w:fill="FFFFFF"/>
        </w:rPr>
        <w:t>pattern standard deviation</w:t>
      </w:r>
      <w:r w:rsidR="006D031D" w:rsidRPr="00744D80">
        <w:rPr>
          <w:rFonts w:ascii="Arial" w:hAnsi="Arial" w:cs="Arial"/>
          <w:shd w:val="clear" w:color="auto" w:fill="FFFFFF"/>
        </w:rPr>
        <w:t xml:space="preserve">, and a more negative mean deviation. </w:t>
      </w:r>
      <w:r w:rsidR="00BB5373" w:rsidRPr="00744D80">
        <w:rPr>
          <w:rFonts w:ascii="Arial" w:hAnsi="Arial" w:cs="Arial"/>
          <w:shd w:val="clear" w:color="auto" w:fill="FFFFFF"/>
        </w:rPr>
        <w:t>N</w:t>
      </w:r>
      <w:r w:rsidR="006D031D" w:rsidRPr="00744D80">
        <w:rPr>
          <w:rFonts w:ascii="Arial" w:hAnsi="Arial" w:cs="Arial"/>
          <w:shd w:val="clear" w:color="auto" w:fill="FFFFFF"/>
        </w:rPr>
        <w:t xml:space="preserve">o significant </w:t>
      </w:r>
      <w:r w:rsidR="00BB5373" w:rsidRPr="00744D80">
        <w:rPr>
          <w:rFonts w:ascii="Arial" w:hAnsi="Arial" w:cs="Arial"/>
          <w:shd w:val="clear" w:color="auto" w:fill="FFFFFF"/>
        </w:rPr>
        <w:t>differences existed</w:t>
      </w:r>
      <w:r w:rsidR="006D031D" w:rsidRPr="00744D80">
        <w:rPr>
          <w:rFonts w:ascii="Arial" w:hAnsi="Arial" w:cs="Arial"/>
          <w:shd w:val="clear" w:color="auto" w:fill="FFFFFF"/>
        </w:rPr>
        <w:t xml:space="preserve"> in sex distribution, mean IOP, or CCT. </w:t>
      </w:r>
    </w:p>
    <w:p w14:paraId="2337C644" w14:textId="7C3BA54A" w:rsidR="00D73EFC" w:rsidRPr="00744D80" w:rsidRDefault="006D031D" w:rsidP="004C651E">
      <w:pPr>
        <w:spacing w:line="480" w:lineRule="auto"/>
        <w:ind w:firstLine="720"/>
        <w:rPr>
          <w:rFonts w:ascii="Arial" w:hAnsi="Arial" w:cs="Arial"/>
        </w:rPr>
      </w:pPr>
      <w:r w:rsidRPr="00744D80">
        <w:rPr>
          <w:rFonts w:ascii="Arial" w:hAnsi="Arial" w:cs="Arial"/>
        </w:rPr>
        <w:t>The</w:t>
      </w:r>
      <w:r w:rsidR="00BB5373" w:rsidRPr="00744D80">
        <w:rPr>
          <w:rFonts w:ascii="Arial" w:hAnsi="Arial" w:cs="Arial"/>
        </w:rPr>
        <w:t xml:space="preserve"> final analysis included</w:t>
      </w:r>
      <w:r w:rsidRPr="00744D80">
        <w:rPr>
          <w:rFonts w:ascii="Arial" w:hAnsi="Arial" w:cs="Arial"/>
        </w:rPr>
        <w:t xml:space="preserve"> 4310 participants with complete data. </w:t>
      </w:r>
      <w:r w:rsidR="00DF5BD3" w:rsidRPr="00744D80">
        <w:rPr>
          <w:rFonts w:ascii="Arial" w:hAnsi="Arial" w:cs="Arial"/>
        </w:rPr>
        <w:t xml:space="preserve">The mean age of participants was </w:t>
      </w:r>
      <w:r w:rsidR="00E52117" w:rsidRPr="00744D80">
        <w:rPr>
          <w:rFonts w:ascii="Arial" w:hAnsi="Arial" w:cs="Arial"/>
        </w:rPr>
        <w:t>61.4 years (</w:t>
      </w:r>
      <w:r w:rsidR="004A681B" w:rsidRPr="00744D80">
        <w:rPr>
          <w:rFonts w:ascii="Arial" w:hAnsi="Arial" w:cs="Arial"/>
        </w:rPr>
        <w:sym w:font="Symbol" w:char="F0B1"/>
      </w:r>
      <w:r w:rsidR="00E52117" w:rsidRPr="00744D80">
        <w:rPr>
          <w:rFonts w:ascii="Arial" w:hAnsi="Arial" w:cs="Arial"/>
        </w:rPr>
        <w:t>8.9 years), and 36.7% (1583) were males.</w:t>
      </w:r>
      <w:r w:rsidR="00E827FD" w:rsidRPr="00744D80">
        <w:rPr>
          <w:rFonts w:ascii="Arial" w:hAnsi="Arial" w:cs="Arial"/>
        </w:rPr>
        <w:t xml:space="preserve"> </w:t>
      </w:r>
      <w:r w:rsidR="009D2CB6" w:rsidRPr="00744D80">
        <w:rPr>
          <w:rFonts w:ascii="Arial" w:hAnsi="Arial" w:cs="Arial"/>
        </w:rPr>
        <w:t xml:space="preserve"> </w:t>
      </w:r>
      <w:r w:rsidR="00CE0489" w:rsidRPr="00744D80">
        <w:rPr>
          <w:rFonts w:ascii="Arial" w:hAnsi="Arial" w:cs="Arial"/>
        </w:rPr>
        <w:t>Seventeen percent of participants</w:t>
      </w:r>
      <w:r w:rsidR="00E52117" w:rsidRPr="00744D80">
        <w:rPr>
          <w:rFonts w:ascii="Arial" w:hAnsi="Arial" w:cs="Arial"/>
        </w:rPr>
        <w:t xml:space="preserve"> had diabetes mellitus, and 41.9% had hypertension</w:t>
      </w:r>
      <w:r w:rsidR="00881F0E" w:rsidRPr="00744D80">
        <w:rPr>
          <w:rFonts w:ascii="Arial" w:hAnsi="Arial" w:cs="Arial"/>
        </w:rPr>
        <w:t xml:space="preserve">. </w:t>
      </w:r>
      <w:r w:rsidR="00847B8C" w:rsidRPr="00744D80">
        <w:rPr>
          <w:rFonts w:ascii="Arial" w:hAnsi="Arial" w:cs="Arial"/>
        </w:rPr>
        <w:t>T</w:t>
      </w:r>
      <w:r w:rsidR="009D2CB6" w:rsidRPr="00744D80">
        <w:rPr>
          <w:rFonts w:ascii="Arial" w:hAnsi="Arial" w:cs="Arial"/>
        </w:rPr>
        <w:t xml:space="preserve">he mean </w:t>
      </w:r>
      <w:r w:rsidR="0007405F" w:rsidRPr="00744D80">
        <w:rPr>
          <w:rFonts w:ascii="Arial" w:hAnsi="Arial" w:cs="Arial"/>
        </w:rPr>
        <w:t>AL</w:t>
      </w:r>
      <w:r w:rsidR="009D2CB6" w:rsidRPr="00744D80">
        <w:rPr>
          <w:rFonts w:ascii="Arial" w:hAnsi="Arial" w:cs="Arial"/>
        </w:rPr>
        <w:t xml:space="preserve"> was </w:t>
      </w:r>
      <w:r w:rsidR="00E52117" w:rsidRPr="00744D80">
        <w:rPr>
          <w:rFonts w:ascii="Arial" w:hAnsi="Arial" w:cs="Arial"/>
        </w:rPr>
        <w:t>23.9</w:t>
      </w:r>
      <w:r w:rsidR="00847B8C" w:rsidRPr="00744D80">
        <w:rPr>
          <w:rFonts w:ascii="Arial" w:hAnsi="Arial" w:cs="Arial"/>
        </w:rPr>
        <w:t xml:space="preserve"> mm</w:t>
      </w:r>
      <w:r w:rsidR="00E52117" w:rsidRPr="00744D80">
        <w:rPr>
          <w:rFonts w:ascii="Arial" w:hAnsi="Arial" w:cs="Arial"/>
        </w:rPr>
        <w:t xml:space="preserve"> (</w:t>
      </w:r>
      <w:r w:rsidR="004A681B" w:rsidRPr="00744D80">
        <w:rPr>
          <w:rFonts w:ascii="Arial" w:hAnsi="Arial" w:cs="Arial"/>
        </w:rPr>
        <w:sym w:font="Symbol" w:char="F0B1"/>
      </w:r>
      <w:r w:rsidR="00E52117" w:rsidRPr="00744D80">
        <w:rPr>
          <w:rFonts w:ascii="Arial" w:hAnsi="Arial" w:cs="Arial"/>
        </w:rPr>
        <w:t>1.4</w:t>
      </w:r>
      <w:r w:rsidR="00847B8C" w:rsidRPr="00744D80">
        <w:rPr>
          <w:rFonts w:ascii="Arial" w:hAnsi="Arial" w:cs="Arial"/>
        </w:rPr>
        <w:t xml:space="preserve"> mm</w:t>
      </w:r>
      <w:r w:rsidR="00E52117" w:rsidRPr="00744D80">
        <w:rPr>
          <w:rFonts w:ascii="Arial" w:hAnsi="Arial" w:cs="Arial"/>
        </w:rPr>
        <w:t>)</w:t>
      </w:r>
      <w:r w:rsidR="009D2CB6" w:rsidRPr="00744D80">
        <w:rPr>
          <w:rFonts w:ascii="Arial" w:hAnsi="Arial" w:cs="Arial"/>
        </w:rPr>
        <w:t xml:space="preserve">. </w:t>
      </w:r>
      <w:r w:rsidR="00053210" w:rsidRPr="00744D80">
        <w:rPr>
          <w:rFonts w:ascii="Arial" w:hAnsi="Arial" w:cs="Arial"/>
        </w:rPr>
        <w:t>Seven percent</w:t>
      </w:r>
      <w:r w:rsidR="00CF757D" w:rsidRPr="00744D80">
        <w:rPr>
          <w:rFonts w:ascii="Arial" w:hAnsi="Arial" w:cs="Arial"/>
        </w:rPr>
        <w:t xml:space="preserve"> </w:t>
      </w:r>
      <w:r w:rsidR="0096344E" w:rsidRPr="00744D80">
        <w:rPr>
          <w:rFonts w:ascii="Arial" w:hAnsi="Arial" w:cs="Arial"/>
        </w:rPr>
        <w:t xml:space="preserve">of </w:t>
      </w:r>
      <w:r w:rsidR="00053210" w:rsidRPr="00744D80">
        <w:rPr>
          <w:rFonts w:ascii="Arial" w:hAnsi="Arial" w:cs="Arial"/>
        </w:rPr>
        <w:t>all eyes included in the study</w:t>
      </w:r>
      <w:r w:rsidR="0096344E" w:rsidRPr="00744D80">
        <w:rPr>
          <w:rFonts w:ascii="Arial" w:hAnsi="Arial" w:cs="Arial"/>
        </w:rPr>
        <w:t xml:space="preserve"> </w:t>
      </w:r>
      <w:r w:rsidR="00CF757D" w:rsidRPr="00744D80">
        <w:rPr>
          <w:rFonts w:ascii="Arial" w:hAnsi="Arial" w:cs="Arial"/>
        </w:rPr>
        <w:t>were pseudophakic.</w:t>
      </w:r>
      <w:r w:rsidR="00E827FD" w:rsidRPr="00744D80">
        <w:rPr>
          <w:rFonts w:ascii="Arial" w:hAnsi="Arial" w:cs="Arial"/>
        </w:rPr>
        <w:t xml:space="preserve"> </w:t>
      </w:r>
      <w:r w:rsidR="00053210" w:rsidRPr="00744D80">
        <w:rPr>
          <w:rFonts w:ascii="Arial" w:hAnsi="Arial" w:cs="Arial"/>
        </w:rPr>
        <w:t>In</w:t>
      </w:r>
      <w:r w:rsidR="00C60065" w:rsidRPr="00744D80">
        <w:rPr>
          <w:rFonts w:ascii="Arial" w:hAnsi="Arial" w:cs="Arial"/>
        </w:rPr>
        <w:t xml:space="preserve"> </w:t>
      </w:r>
      <w:r w:rsidR="00847B8C" w:rsidRPr="00744D80">
        <w:rPr>
          <w:rFonts w:ascii="Arial" w:hAnsi="Arial" w:cs="Arial"/>
        </w:rPr>
        <w:t>phakic</w:t>
      </w:r>
      <w:r w:rsidR="00053210" w:rsidRPr="00744D80">
        <w:rPr>
          <w:rFonts w:ascii="Arial" w:hAnsi="Arial" w:cs="Arial"/>
        </w:rPr>
        <w:t xml:space="preserve"> eyes</w:t>
      </w:r>
      <w:r w:rsidR="00847B8C" w:rsidRPr="00744D80">
        <w:rPr>
          <w:rFonts w:ascii="Arial" w:hAnsi="Arial" w:cs="Arial"/>
        </w:rPr>
        <w:t xml:space="preserve">, the mean spherical equivalent </w:t>
      </w:r>
      <w:r w:rsidR="00053210" w:rsidRPr="00744D80">
        <w:rPr>
          <w:rFonts w:ascii="Arial" w:hAnsi="Arial" w:cs="Arial"/>
        </w:rPr>
        <w:t xml:space="preserve">(SE) </w:t>
      </w:r>
      <w:r w:rsidR="00847B8C" w:rsidRPr="00744D80">
        <w:rPr>
          <w:rFonts w:ascii="Arial" w:hAnsi="Arial" w:cs="Arial"/>
        </w:rPr>
        <w:t>was -0.54 D (</w:t>
      </w:r>
      <w:r w:rsidR="004A681B" w:rsidRPr="00744D80">
        <w:rPr>
          <w:rFonts w:ascii="Arial" w:hAnsi="Arial" w:cs="Arial"/>
        </w:rPr>
        <w:sym w:font="Symbol" w:char="F0B1"/>
      </w:r>
      <w:r w:rsidR="00847B8C" w:rsidRPr="00744D80">
        <w:rPr>
          <w:rFonts w:ascii="Arial" w:hAnsi="Arial" w:cs="Arial"/>
        </w:rPr>
        <w:t xml:space="preserve">2.98 D), </w:t>
      </w:r>
      <w:r w:rsidR="00053210" w:rsidRPr="00744D80">
        <w:rPr>
          <w:rFonts w:ascii="Arial" w:hAnsi="Arial" w:cs="Arial"/>
        </w:rPr>
        <w:t>with</w:t>
      </w:r>
      <w:r w:rsidR="00847B8C" w:rsidRPr="00744D80">
        <w:rPr>
          <w:rFonts w:ascii="Arial" w:hAnsi="Arial" w:cs="Arial"/>
        </w:rPr>
        <w:t xml:space="preserve"> </w:t>
      </w:r>
      <w:r w:rsidR="00053210" w:rsidRPr="00744D80">
        <w:rPr>
          <w:rFonts w:ascii="Arial" w:hAnsi="Arial" w:cs="Arial"/>
        </w:rPr>
        <w:t xml:space="preserve">a SE of </w:t>
      </w:r>
      <w:r w:rsidR="00847B8C" w:rsidRPr="00744D80">
        <w:rPr>
          <w:rFonts w:ascii="Arial" w:hAnsi="Arial" w:cs="Arial"/>
        </w:rPr>
        <w:t>-0.53</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3.01</w:t>
      </w:r>
      <w:r w:rsidR="0007405F" w:rsidRPr="00744D80">
        <w:rPr>
          <w:rFonts w:ascii="Arial" w:hAnsi="Arial" w:cs="Arial"/>
        </w:rPr>
        <w:t xml:space="preserve"> D)</w:t>
      </w:r>
      <w:r w:rsidR="00847B8C" w:rsidRPr="00744D80">
        <w:rPr>
          <w:rFonts w:ascii="Arial" w:hAnsi="Arial" w:cs="Arial"/>
        </w:rPr>
        <w:t xml:space="preserve"> for females and -0.58</w:t>
      </w:r>
      <w:r w:rsidR="0007405F" w:rsidRPr="00744D80">
        <w:rPr>
          <w:rFonts w:ascii="Arial" w:hAnsi="Arial" w:cs="Arial"/>
        </w:rPr>
        <w:t xml:space="preserve"> D</w:t>
      </w:r>
      <w:r w:rsidR="00847B8C" w:rsidRPr="00744D80">
        <w:rPr>
          <w:rFonts w:ascii="Arial" w:hAnsi="Arial" w:cs="Arial"/>
        </w:rPr>
        <w:t xml:space="preserve"> </w:t>
      </w:r>
      <w:r w:rsidR="0007405F" w:rsidRPr="00744D80">
        <w:rPr>
          <w:rFonts w:ascii="Arial" w:hAnsi="Arial" w:cs="Arial"/>
        </w:rPr>
        <w:t>(</w:t>
      </w:r>
      <w:r w:rsidR="004A681B" w:rsidRPr="00744D80">
        <w:rPr>
          <w:rFonts w:ascii="Arial" w:hAnsi="Arial" w:cs="Arial"/>
        </w:rPr>
        <w:sym w:font="Symbol" w:char="F0B1"/>
      </w:r>
      <w:r w:rsidR="00847B8C" w:rsidRPr="00744D80">
        <w:rPr>
          <w:rFonts w:ascii="Arial" w:hAnsi="Arial" w:cs="Arial"/>
        </w:rPr>
        <w:t xml:space="preserve"> 2.92</w:t>
      </w:r>
      <w:r w:rsidR="0007405F" w:rsidRPr="00744D80">
        <w:rPr>
          <w:rFonts w:ascii="Arial" w:hAnsi="Arial" w:cs="Arial"/>
        </w:rPr>
        <w:t xml:space="preserve"> D)</w:t>
      </w:r>
      <w:r w:rsidR="00847B8C" w:rsidRPr="00744D80">
        <w:rPr>
          <w:rFonts w:ascii="Arial" w:hAnsi="Arial" w:cs="Arial"/>
        </w:rPr>
        <w:t xml:space="preserve"> for males.</w:t>
      </w:r>
      <w:r w:rsidR="00E827FD" w:rsidRPr="00744D80">
        <w:rPr>
          <w:rFonts w:ascii="Arial" w:hAnsi="Arial" w:cs="Arial"/>
        </w:rPr>
        <w:t xml:space="preserve"> </w:t>
      </w:r>
      <w:r w:rsidR="00847B8C" w:rsidRPr="00744D80">
        <w:rPr>
          <w:rFonts w:ascii="Arial" w:hAnsi="Arial" w:cs="Arial"/>
        </w:rPr>
        <w:t xml:space="preserve">The mean central corneal thickness was 559 </w:t>
      </w:r>
      <w:r w:rsidR="004A681B" w:rsidRPr="00744D80">
        <w:rPr>
          <w:rFonts w:ascii="Arial" w:hAnsi="Arial" w:cs="Arial"/>
        </w:rPr>
        <w:sym w:font="Symbol" w:char="F0B1"/>
      </w:r>
      <w:r w:rsidR="00847B8C" w:rsidRPr="00744D80">
        <w:rPr>
          <w:rFonts w:ascii="Arial" w:hAnsi="Arial" w:cs="Arial"/>
        </w:rPr>
        <w:t xml:space="preserve"> 4 microns. The mean IOP was 15.3</w:t>
      </w:r>
      <w:r w:rsidR="004A681B" w:rsidRPr="00744D80">
        <w:rPr>
          <w:rFonts w:ascii="Arial" w:hAnsi="Arial" w:cs="Arial"/>
        </w:rPr>
        <w:sym w:font="Symbol" w:char="F0B1"/>
      </w:r>
      <w:r w:rsidR="00847B8C" w:rsidRPr="00744D80">
        <w:rPr>
          <w:rFonts w:ascii="Arial" w:hAnsi="Arial" w:cs="Arial"/>
        </w:rPr>
        <w:t xml:space="preserve"> 3.29 mm Hg.</w:t>
      </w:r>
      <w:r w:rsidR="00783227" w:rsidRPr="00744D80">
        <w:rPr>
          <w:rFonts w:ascii="Arial" w:hAnsi="Arial" w:cs="Arial"/>
        </w:rPr>
        <w:t xml:space="preserve">  </w:t>
      </w:r>
      <w:r w:rsidR="00ED2919" w:rsidRPr="00744D80">
        <w:rPr>
          <w:rFonts w:ascii="Arial" w:hAnsi="Arial" w:cs="Arial"/>
        </w:rPr>
        <w:t>12.3% of the population completed grade school or less, 48.4% completed some or all of high school, 33.1% completed some or all college, and 6.2% completed some or all post-graduate studies. Education level had no association with POAG status (p=0.146) but had</w:t>
      </w:r>
      <w:r w:rsidR="008E59B9" w:rsidRPr="00744D80">
        <w:rPr>
          <w:rFonts w:ascii="Arial" w:hAnsi="Arial" w:cs="Arial"/>
        </w:rPr>
        <w:t xml:space="preserve"> a</w:t>
      </w:r>
      <w:r w:rsidR="00ED2919" w:rsidRPr="00744D80">
        <w:rPr>
          <w:rFonts w:ascii="Arial" w:hAnsi="Arial" w:cs="Arial"/>
        </w:rPr>
        <w:t xml:space="preserve"> strong </w:t>
      </w:r>
      <w:r w:rsidR="008E59B9" w:rsidRPr="00744D80">
        <w:rPr>
          <w:rFonts w:ascii="Arial" w:hAnsi="Arial" w:cs="Arial"/>
        </w:rPr>
        <w:t xml:space="preserve">positive </w:t>
      </w:r>
      <w:r w:rsidR="00ED2919" w:rsidRPr="00744D80">
        <w:rPr>
          <w:rFonts w:ascii="Arial" w:hAnsi="Arial" w:cs="Arial"/>
        </w:rPr>
        <w:t xml:space="preserve">association with AL (p&lt;0.001). </w:t>
      </w:r>
      <w:r w:rsidR="00783227" w:rsidRPr="00744D80">
        <w:rPr>
          <w:rFonts w:ascii="Arial" w:hAnsi="Arial" w:cs="Arial"/>
        </w:rPr>
        <w:t>Among those diagnosed with open angle glaucoma (n=207), 91.3% had at least 1 visual field and 99.5% had a gradable disc photo</w:t>
      </w:r>
      <w:r w:rsidR="00C000B4" w:rsidRPr="00744D80">
        <w:rPr>
          <w:rFonts w:ascii="Arial" w:hAnsi="Arial" w:cs="Arial"/>
        </w:rPr>
        <w:t>graphy</w:t>
      </w:r>
      <w:r w:rsidR="00783227" w:rsidRPr="00744D80">
        <w:rPr>
          <w:rFonts w:ascii="Arial" w:hAnsi="Arial" w:cs="Arial"/>
        </w:rPr>
        <w:t xml:space="preserve"> (</w:t>
      </w:r>
      <w:r w:rsidR="00783227" w:rsidRPr="00744D80">
        <w:rPr>
          <w:rFonts w:ascii="Arial" w:hAnsi="Arial" w:cs="Arial"/>
          <w:b/>
          <w:bCs/>
        </w:rPr>
        <w:t>Table 1</w:t>
      </w:r>
      <w:r w:rsidR="00783227" w:rsidRPr="00744D80">
        <w:rPr>
          <w:rFonts w:ascii="Arial" w:hAnsi="Arial" w:cs="Arial"/>
        </w:rPr>
        <w:t xml:space="preserve">). </w:t>
      </w:r>
      <w:r w:rsidR="00C000B4" w:rsidRPr="00744D80">
        <w:rPr>
          <w:rFonts w:ascii="Arial" w:hAnsi="Arial" w:cs="Arial"/>
        </w:rPr>
        <w:t>Ninety five persons (</w:t>
      </w:r>
      <w:r w:rsidR="00DA2DB1" w:rsidRPr="00744D80">
        <w:rPr>
          <w:rFonts w:ascii="Arial" w:hAnsi="Arial" w:cs="Arial"/>
        </w:rPr>
        <w:t>2.2%</w:t>
      </w:r>
      <w:r w:rsidR="00C000B4" w:rsidRPr="00744D80">
        <w:rPr>
          <w:rFonts w:ascii="Arial" w:hAnsi="Arial" w:cs="Arial"/>
        </w:rPr>
        <w:t>)</w:t>
      </w:r>
      <w:r w:rsidR="00DA2DB1" w:rsidRPr="00744D80">
        <w:rPr>
          <w:rFonts w:ascii="Arial" w:hAnsi="Arial" w:cs="Arial"/>
        </w:rPr>
        <w:t xml:space="preserve"> had ocular hypertension (OHTN), defined as IOP greater than 21 mmHg, open angles ≥ 180°, and absence of glaucoma</w:t>
      </w:r>
      <w:r w:rsidR="00EC527E" w:rsidRPr="00744D80">
        <w:rPr>
          <w:rFonts w:ascii="Arial" w:hAnsi="Arial" w:cs="Arial"/>
        </w:rPr>
        <w:t xml:space="preserve"> (as defined in the Los Angeles Latino Eye Study</w:t>
      </w:r>
      <w:r w:rsidR="00EC527E" w:rsidRPr="00744D80">
        <w:rPr>
          <w:rFonts w:ascii="Arial" w:hAnsi="Arial" w:cs="Arial"/>
          <w:vertAlign w:val="superscript"/>
        </w:rPr>
        <w:t>1</w:t>
      </w:r>
      <w:r w:rsidR="00BB4D86" w:rsidRPr="00744D80">
        <w:rPr>
          <w:rFonts w:ascii="Arial" w:hAnsi="Arial" w:cs="Arial"/>
          <w:vertAlign w:val="superscript"/>
        </w:rPr>
        <w:t>7</w:t>
      </w:r>
      <w:r w:rsidR="00EC527E" w:rsidRPr="00744D80">
        <w:rPr>
          <w:rFonts w:ascii="Arial" w:hAnsi="Arial" w:cs="Arial"/>
        </w:rPr>
        <w:t xml:space="preserve">) </w:t>
      </w:r>
      <w:r w:rsidR="00DA2DB1" w:rsidRPr="00744D80">
        <w:rPr>
          <w:rFonts w:ascii="Arial" w:hAnsi="Arial" w:cs="Arial"/>
        </w:rPr>
        <w:t xml:space="preserve">. The prevalence of OHTN was 2.1% (43/2092) for ages 50-59; 3.1% (38/1484) for ages 60-69; 2.0% (10/504) for ages 70-79; and 1.7% (4/230) for ages 80 and over. Females and males had similar OHTN (2.20% vs.  2.21%).  If the definition </w:t>
      </w:r>
      <w:r w:rsidR="0074127A" w:rsidRPr="00744D80">
        <w:rPr>
          <w:rFonts w:ascii="Arial" w:hAnsi="Arial" w:cs="Arial"/>
        </w:rPr>
        <w:t xml:space="preserve">of </w:t>
      </w:r>
      <w:r w:rsidR="00DA2DB1" w:rsidRPr="00744D80">
        <w:rPr>
          <w:rFonts w:ascii="Arial" w:hAnsi="Arial" w:cs="Arial"/>
        </w:rPr>
        <w:t xml:space="preserve">OHTN includes those with any type of angle (IOP greater than 21 mmHg and absence of glaucoma, with any gonioscopy grading), the overall prevalence was 3.2%, ranging from 2.7% among those in their 50s, 3.8% among those in their 60s, 4.1% among those in their 70s, </w:t>
      </w:r>
      <w:r w:rsidR="0074127A" w:rsidRPr="00744D80">
        <w:rPr>
          <w:rFonts w:ascii="Arial" w:hAnsi="Arial" w:cs="Arial"/>
        </w:rPr>
        <w:t>to</w:t>
      </w:r>
      <w:r w:rsidR="00DA2DB1" w:rsidRPr="00744D80">
        <w:rPr>
          <w:rFonts w:ascii="Arial" w:hAnsi="Arial" w:cs="Arial"/>
        </w:rPr>
        <w:t xml:space="preserve"> 2.2% among those 80 and over, with no significant overall difference between females and males.</w:t>
      </w:r>
      <w:r w:rsidR="00EC527E" w:rsidRPr="00744D80">
        <w:rPr>
          <w:rFonts w:ascii="Arial" w:hAnsi="Arial" w:cs="Arial"/>
        </w:rPr>
        <w:t xml:space="preserve"> If OHTN i</w:t>
      </w:r>
      <w:r w:rsidR="00C000B4" w:rsidRPr="00744D80">
        <w:rPr>
          <w:rFonts w:ascii="Arial" w:hAnsi="Arial" w:cs="Arial"/>
        </w:rPr>
        <w:t xml:space="preserve">s defined as an </w:t>
      </w:r>
      <w:r w:rsidR="00EC527E" w:rsidRPr="00744D80">
        <w:rPr>
          <w:rFonts w:ascii="Arial" w:hAnsi="Arial" w:cs="Arial"/>
        </w:rPr>
        <w:t xml:space="preserve">IOP </w:t>
      </w:r>
      <m:oMath>
        <m:r>
          <w:rPr>
            <w:rFonts w:ascii="Cambria Math" w:hAnsi="Cambria Math" w:cs="Arial"/>
          </w:rPr>
          <m:t>≥</m:t>
        </m:r>
      </m:oMath>
      <w:r w:rsidR="00EC527E" w:rsidRPr="00744D80">
        <w:rPr>
          <w:rFonts w:ascii="Arial" w:hAnsi="Arial" w:cs="Arial"/>
          <w:b/>
          <w:bCs/>
        </w:rPr>
        <w:t xml:space="preserve"> </w:t>
      </w:r>
      <w:r w:rsidR="00EC527E" w:rsidRPr="00744D80">
        <w:rPr>
          <w:rFonts w:ascii="Arial" w:hAnsi="Arial" w:cs="Arial"/>
        </w:rPr>
        <w:t>24mmHg, open angles ≥ 180°, and absence of glaucoma</w:t>
      </w:r>
      <w:r w:rsidR="00C000B4" w:rsidRPr="00744D80">
        <w:rPr>
          <w:rFonts w:ascii="Arial" w:hAnsi="Arial" w:cs="Arial"/>
        </w:rPr>
        <w:t xml:space="preserve"> (per the Ocular Hypertension Treatment Study</w:t>
      </w:r>
      <w:r w:rsidR="006C1FF7" w:rsidRPr="00744D80">
        <w:rPr>
          <w:rFonts w:ascii="Arial" w:hAnsi="Arial" w:cs="Arial"/>
          <w:vertAlign w:val="superscript"/>
        </w:rPr>
        <w:t>23</w:t>
      </w:r>
      <w:r w:rsidR="00EC527E" w:rsidRPr="00744D80">
        <w:rPr>
          <w:rFonts w:ascii="Arial" w:hAnsi="Arial" w:cs="Arial"/>
        </w:rPr>
        <w:t xml:space="preserve">), the prevalence was 0.5% in females, 1.1% in males, and </w:t>
      </w:r>
      <w:r w:rsidR="00CA07DF" w:rsidRPr="00744D80">
        <w:rPr>
          <w:rFonts w:ascii="Arial" w:hAnsi="Arial" w:cs="Arial"/>
        </w:rPr>
        <w:t>0.7% overall.</w:t>
      </w:r>
      <w:r w:rsidR="00EC527E" w:rsidRPr="00744D80">
        <w:rPr>
          <w:rFonts w:ascii="Arial" w:hAnsi="Arial" w:cs="Arial"/>
        </w:rPr>
        <w:t xml:space="preserve"> </w:t>
      </w:r>
      <w:r w:rsidR="00D73EFC" w:rsidRPr="00744D80">
        <w:rPr>
          <w:rFonts w:ascii="Arial" w:hAnsi="Arial" w:cs="Arial"/>
        </w:rPr>
        <w:t xml:space="preserve">The </w:t>
      </w:r>
      <w:r w:rsidR="00D01802" w:rsidRPr="00744D80">
        <w:rPr>
          <w:rFonts w:ascii="Arial" w:hAnsi="Arial" w:cs="Arial"/>
        </w:rPr>
        <w:t xml:space="preserve">overall </w:t>
      </w:r>
      <w:r w:rsidR="00D73EFC" w:rsidRPr="00744D80">
        <w:rPr>
          <w:rFonts w:ascii="Arial" w:hAnsi="Arial" w:cs="Arial"/>
        </w:rPr>
        <w:t>prevalence of OAG was 4.8% (207/4310) in Chinese Americans ages 50</w:t>
      </w:r>
      <w:r w:rsidR="00600C0C" w:rsidRPr="00744D80">
        <w:rPr>
          <w:rFonts w:ascii="Arial" w:hAnsi="Arial" w:cs="Arial"/>
        </w:rPr>
        <w:t xml:space="preserve"> years</w:t>
      </w:r>
      <w:r w:rsidR="00D73EFC" w:rsidRPr="00744D80">
        <w:rPr>
          <w:rFonts w:ascii="Arial" w:hAnsi="Arial" w:cs="Arial"/>
        </w:rPr>
        <w:t xml:space="preserve"> and older.</w:t>
      </w:r>
      <w:r w:rsidR="00E827FD" w:rsidRPr="00744D80">
        <w:rPr>
          <w:rFonts w:ascii="Arial" w:hAnsi="Arial" w:cs="Arial"/>
        </w:rPr>
        <w:t xml:space="preserve"> </w:t>
      </w:r>
      <w:r w:rsidR="00C8173F" w:rsidRPr="00744D80">
        <w:rPr>
          <w:rFonts w:ascii="Arial" w:hAnsi="Arial" w:cs="Arial"/>
        </w:rPr>
        <w:t>Age-specific prevalence ranged from</w:t>
      </w:r>
      <w:r w:rsidR="00D73EFC" w:rsidRPr="00744D80">
        <w:rPr>
          <w:rFonts w:ascii="Arial" w:hAnsi="Arial" w:cs="Arial"/>
        </w:rPr>
        <w:t xml:space="preserve"> ranged from 2.8% (58/2092) among those age</w:t>
      </w:r>
      <w:r w:rsidR="00442583" w:rsidRPr="00744D80">
        <w:rPr>
          <w:rFonts w:ascii="Arial" w:hAnsi="Arial" w:cs="Arial"/>
        </w:rPr>
        <w:t>d</w:t>
      </w:r>
      <w:r w:rsidR="00D73EFC" w:rsidRPr="00744D80">
        <w:rPr>
          <w:rFonts w:ascii="Arial" w:hAnsi="Arial" w:cs="Arial"/>
        </w:rPr>
        <w:t xml:space="preserve"> 50-59</w:t>
      </w:r>
      <w:r w:rsidR="003B544F" w:rsidRPr="00744D80">
        <w:rPr>
          <w:rFonts w:ascii="Arial" w:hAnsi="Arial" w:cs="Arial"/>
        </w:rPr>
        <w:t xml:space="preserve"> </w:t>
      </w:r>
      <w:r w:rsidR="001977BA" w:rsidRPr="00744D80">
        <w:rPr>
          <w:rFonts w:ascii="Arial" w:hAnsi="Arial" w:cs="Arial"/>
        </w:rPr>
        <w:t>years to</w:t>
      </w:r>
      <w:r w:rsidR="00D73EFC" w:rsidRPr="00744D80">
        <w:rPr>
          <w:rFonts w:ascii="Arial" w:hAnsi="Arial" w:cs="Arial"/>
        </w:rPr>
        <w:t xml:space="preserve"> 14.8% (34/230) among those</w:t>
      </w:r>
      <w:r w:rsidR="00D01802" w:rsidRPr="00744D80">
        <w:rPr>
          <w:rFonts w:ascii="Arial" w:hAnsi="Arial" w:cs="Arial"/>
        </w:rPr>
        <w:t xml:space="preserve"> age</w:t>
      </w:r>
      <w:r w:rsidR="00442583" w:rsidRPr="00744D80">
        <w:rPr>
          <w:rFonts w:ascii="Arial" w:hAnsi="Arial" w:cs="Arial"/>
        </w:rPr>
        <w:t>d</w:t>
      </w:r>
      <w:r w:rsidR="00D73EFC" w:rsidRPr="00744D80">
        <w:rPr>
          <w:rFonts w:ascii="Arial" w:hAnsi="Arial" w:cs="Arial"/>
        </w:rPr>
        <w:t xml:space="preserve"> 80 </w:t>
      </w:r>
      <w:r w:rsidR="00442583" w:rsidRPr="00744D80">
        <w:rPr>
          <w:rFonts w:ascii="Arial" w:hAnsi="Arial" w:cs="Arial"/>
        </w:rPr>
        <w:t xml:space="preserve">years </w:t>
      </w:r>
      <w:r w:rsidR="00D73EFC" w:rsidRPr="00744D80">
        <w:rPr>
          <w:rFonts w:ascii="Arial" w:hAnsi="Arial" w:cs="Arial"/>
        </w:rPr>
        <w:t>and o</w:t>
      </w:r>
      <w:r w:rsidR="00442583" w:rsidRPr="00744D80">
        <w:rPr>
          <w:rFonts w:ascii="Arial" w:hAnsi="Arial" w:cs="Arial"/>
        </w:rPr>
        <w:t>lder</w:t>
      </w:r>
      <w:r w:rsidR="00C000B4" w:rsidRPr="00744D80">
        <w:rPr>
          <w:rFonts w:ascii="Arial" w:hAnsi="Arial" w:cs="Arial"/>
        </w:rPr>
        <w:t xml:space="preserve"> (</w:t>
      </w:r>
      <w:r w:rsidR="00C000B4" w:rsidRPr="00744D80">
        <w:rPr>
          <w:rFonts w:ascii="Arial" w:hAnsi="Arial" w:cs="Arial"/>
          <w:b/>
          <w:bCs/>
        </w:rPr>
        <w:t>Table 2</w:t>
      </w:r>
      <w:r w:rsidR="00C000B4" w:rsidRPr="00744D80">
        <w:rPr>
          <w:rFonts w:ascii="Arial" w:hAnsi="Arial" w:cs="Arial"/>
        </w:rPr>
        <w:t>)</w:t>
      </w:r>
      <w:r w:rsidR="00D73EFC" w:rsidRPr="00744D80">
        <w:rPr>
          <w:rFonts w:ascii="Arial" w:hAnsi="Arial" w:cs="Arial"/>
        </w:rPr>
        <w:t xml:space="preserve">. </w:t>
      </w:r>
      <w:r w:rsidR="00CF77B7" w:rsidRPr="00744D80">
        <w:rPr>
          <w:rFonts w:ascii="Arial" w:hAnsi="Arial" w:cs="Arial"/>
        </w:rPr>
        <w:t>T</w:t>
      </w:r>
      <w:r w:rsidR="00D73EFC" w:rsidRPr="00744D80">
        <w:rPr>
          <w:rFonts w:ascii="Arial" w:hAnsi="Arial" w:cs="Arial"/>
        </w:rPr>
        <w:t>he overall prevalence of OAG was</w:t>
      </w:r>
      <w:r w:rsidR="00CF77B7" w:rsidRPr="00744D80">
        <w:rPr>
          <w:rFonts w:ascii="Arial" w:hAnsi="Arial" w:cs="Arial"/>
        </w:rPr>
        <w:t xml:space="preserve"> </w:t>
      </w:r>
      <w:r w:rsidR="008453E8" w:rsidRPr="00744D80">
        <w:rPr>
          <w:rFonts w:ascii="Arial" w:hAnsi="Arial" w:cs="Arial"/>
        </w:rPr>
        <w:t>lower</w:t>
      </w:r>
      <w:r w:rsidR="00CF77B7" w:rsidRPr="00744D80">
        <w:rPr>
          <w:rFonts w:ascii="Arial" w:hAnsi="Arial" w:cs="Arial"/>
        </w:rPr>
        <w:t xml:space="preserve"> </w:t>
      </w:r>
      <w:r w:rsidR="00CE62FC" w:rsidRPr="00744D80">
        <w:rPr>
          <w:rFonts w:ascii="Arial" w:hAnsi="Arial" w:cs="Arial"/>
        </w:rPr>
        <w:t>a</w:t>
      </w:r>
      <w:r w:rsidR="00CF77B7" w:rsidRPr="00744D80">
        <w:rPr>
          <w:rFonts w:ascii="Arial" w:hAnsi="Arial" w:cs="Arial"/>
        </w:rPr>
        <w:t>mong women</w:t>
      </w:r>
      <w:r w:rsidR="00CE62FC" w:rsidRPr="00744D80">
        <w:rPr>
          <w:rFonts w:ascii="Arial" w:hAnsi="Arial" w:cs="Arial"/>
        </w:rPr>
        <w:t xml:space="preserve"> [</w:t>
      </w:r>
      <w:r w:rsidR="00D73EFC" w:rsidRPr="00744D80">
        <w:rPr>
          <w:rFonts w:ascii="Arial" w:hAnsi="Arial" w:cs="Arial"/>
        </w:rPr>
        <w:t xml:space="preserve"> 3.85% (105/</w:t>
      </w:r>
      <w:r w:rsidR="00E52117" w:rsidRPr="00744D80">
        <w:rPr>
          <w:rFonts w:ascii="Arial" w:hAnsi="Arial" w:cs="Arial"/>
        </w:rPr>
        <w:t>2727</w:t>
      </w:r>
      <w:r w:rsidR="00D73EFC" w:rsidRPr="00744D80">
        <w:rPr>
          <w:rFonts w:ascii="Arial" w:hAnsi="Arial" w:cs="Arial"/>
        </w:rPr>
        <w:t>)</w:t>
      </w:r>
      <w:r w:rsidR="00CE62FC" w:rsidRPr="00744D80">
        <w:rPr>
          <w:rFonts w:ascii="Arial" w:hAnsi="Arial" w:cs="Arial"/>
        </w:rPr>
        <w:t>]</w:t>
      </w:r>
      <w:r w:rsidR="00D73EFC" w:rsidRPr="00744D80">
        <w:rPr>
          <w:rFonts w:ascii="Arial" w:hAnsi="Arial" w:cs="Arial"/>
        </w:rPr>
        <w:t xml:space="preserve">, </w:t>
      </w:r>
      <w:r w:rsidR="00CE62FC" w:rsidRPr="00744D80">
        <w:rPr>
          <w:rFonts w:ascii="Arial" w:hAnsi="Arial" w:cs="Arial"/>
        </w:rPr>
        <w:t xml:space="preserve">than </w:t>
      </w:r>
      <w:r w:rsidR="00D73EFC" w:rsidRPr="00744D80">
        <w:rPr>
          <w:rFonts w:ascii="Arial" w:hAnsi="Arial" w:cs="Arial"/>
        </w:rPr>
        <w:t>among men</w:t>
      </w:r>
      <w:r w:rsidR="00CE62FC" w:rsidRPr="00744D80">
        <w:rPr>
          <w:rFonts w:ascii="Arial" w:hAnsi="Arial" w:cs="Arial"/>
        </w:rPr>
        <w:t xml:space="preserve"> [</w:t>
      </w:r>
      <w:r w:rsidR="00D73EFC" w:rsidRPr="00744D80">
        <w:rPr>
          <w:rFonts w:ascii="Arial" w:hAnsi="Arial" w:cs="Arial"/>
        </w:rPr>
        <w:t>6.4% (102/</w:t>
      </w:r>
      <w:r w:rsidR="00E52117" w:rsidRPr="00744D80">
        <w:rPr>
          <w:rFonts w:ascii="Arial" w:hAnsi="Arial" w:cs="Arial"/>
        </w:rPr>
        <w:t>1583</w:t>
      </w:r>
      <w:r w:rsidR="00D73EFC" w:rsidRPr="00744D80">
        <w:rPr>
          <w:rFonts w:ascii="Arial" w:hAnsi="Arial" w:cs="Arial"/>
        </w:rPr>
        <w:t>)</w:t>
      </w:r>
      <w:r w:rsidR="00CE62FC" w:rsidRPr="00744D80">
        <w:rPr>
          <w:rFonts w:ascii="Arial" w:hAnsi="Arial" w:cs="Arial"/>
        </w:rPr>
        <w:t>, P=</w:t>
      </w:r>
      <w:r w:rsidR="00722C51" w:rsidRPr="00744D80">
        <w:rPr>
          <w:rFonts w:ascii="Arial" w:hAnsi="Arial" w:cs="Arial"/>
        </w:rPr>
        <w:t>.0002</w:t>
      </w:r>
      <w:r w:rsidR="00CE62FC" w:rsidRPr="00744D80">
        <w:rPr>
          <w:rFonts w:ascii="Arial" w:hAnsi="Arial" w:cs="Arial"/>
        </w:rPr>
        <w:t>]</w:t>
      </w:r>
      <w:r w:rsidR="00D73EFC" w:rsidRPr="00744D80">
        <w:rPr>
          <w:rFonts w:ascii="Arial" w:hAnsi="Arial" w:cs="Arial"/>
        </w:rPr>
        <w:t>.</w:t>
      </w:r>
      <w:r w:rsidR="00CE62FC" w:rsidRPr="00744D80">
        <w:rPr>
          <w:rFonts w:ascii="Arial" w:hAnsi="Arial" w:cs="Arial"/>
        </w:rPr>
        <w:t xml:space="preserve"> </w:t>
      </w:r>
      <w:r w:rsidR="00600C0C" w:rsidRPr="00744D80">
        <w:rPr>
          <w:rFonts w:ascii="Arial" w:hAnsi="Arial" w:cs="Arial"/>
        </w:rPr>
        <w:t>T</w:t>
      </w:r>
      <w:r w:rsidR="00CE62FC" w:rsidRPr="00744D80">
        <w:rPr>
          <w:rFonts w:ascii="Arial" w:hAnsi="Arial" w:cs="Arial"/>
        </w:rPr>
        <w:t>h</w:t>
      </w:r>
      <w:r w:rsidR="00722C51" w:rsidRPr="00744D80">
        <w:rPr>
          <w:rFonts w:ascii="Arial" w:hAnsi="Arial" w:cs="Arial"/>
        </w:rPr>
        <w:t>e lower prevalence among females</w:t>
      </w:r>
      <w:r w:rsidR="00CE62FC" w:rsidRPr="00744D80">
        <w:rPr>
          <w:rFonts w:ascii="Arial" w:hAnsi="Arial" w:cs="Arial"/>
        </w:rPr>
        <w:t xml:space="preserve"> was </w:t>
      </w:r>
      <w:r w:rsidR="0045272B" w:rsidRPr="00744D80">
        <w:rPr>
          <w:rFonts w:ascii="Arial" w:hAnsi="Arial" w:cs="Arial"/>
        </w:rPr>
        <w:t>seen mostly in younger participants</w:t>
      </w:r>
      <w:r w:rsidR="0007405F" w:rsidRPr="00744D80">
        <w:rPr>
          <w:rFonts w:ascii="Arial" w:hAnsi="Arial" w:cs="Arial"/>
        </w:rPr>
        <w:t xml:space="preserve">. </w:t>
      </w:r>
      <w:r w:rsidR="008453E8" w:rsidRPr="00744D80">
        <w:rPr>
          <w:rFonts w:ascii="Arial" w:hAnsi="Arial" w:cs="Arial"/>
        </w:rPr>
        <w:t>A</w:t>
      </w:r>
      <w:r w:rsidR="00D73EFC" w:rsidRPr="00744D80">
        <w:rPr>
          <w:rFonts w:ascii="Arial" w:hAnsi="Arial" w:cs="Arial"/>
        </w:rPr>
        <w:t xml:space="preserve">mong those </w:t>
      </w:r>
      <w:r w:rsidR="00D01802" w:rsidRPr="00744D80">
        <w:rPr>
          <w:rFonts w:ascii="Arial" w:hAnsi="Arial" w:cs="Arial"/>
        </w:rPr>
        <w:t>age</w:t>
      </w:r>
      <w:r w:rsidR="00B8422F" w:rsidRPr="00744D80">
        <w:rPr>
          <w:rFonts w:ascii="Arial" w:hAnsi="Arial" w:cs="Arial"/>
        </w:rPr>
        <w:t>d</w:t>
      </w:r>
      <w:r w:rsidR="00D01802" w:rsidRPr="00744D80">
        <w:rPr>
          <w:rFonts w:ascii="Arial" w:hAnsi="Arial" w:cs="Arial"/>
        </w:rPr>
        <w:t xml:space="preserve"> </w:t>
      </w:r>
      <w:r w:rsidR="00D73EFC" w:rsidRPr="00744D80">
        <w:rPr>
          <w:rFonts w:ascii="Arial" w:hAnsi="Arial" w:cs="Arial"/>
        </w:rPr>
        <w:t xml:space="preserve">80 </w:t>
      </w:r>
      <w:r w:rsidR="00B8422F" w:rsidRPr="00744D80">
        <w:rPr>
          <w:rFonts w:ascii="Arial" w:hAnsi="Arial" w:cs="Arial"/>
        </w:rPr>
        <w:t xml:space="preserve">years </w:t>
      </w:r>
      <w:r w:rsidR="00D73EFC" w:rsidRPr="00744D80">
        <w:rPr>
          <w:rFonts w:ascii="Arial" w:hAnsi="Arial" w:cs="Arial"/>
        </w:rPr>
        <w:t>and o</w:t>
      </w:r>
      <w:r w:rsidR="00B8422F" w:rsidRPr="00744D80">
        <w:rPr>
          <w:rFonts w:ascii="Arial" w:hAnsi="Arial" w:cs="Arial"/>
        </w:rPr>
        <w:t>lder</w:t>
      </w:r>
      <w:r w:rsidR="00D73EFC" w:rsidRPr="00744D80">
        <w:rPr>
          <w:rFonts w:ascii="Arial" w:hAnsi="Arial" w:cs="Arial"/>
        </w:rPr>
        <w:t xml:space="preserve">, the prevalence among women </w:t>
      </w:r>
      <w:r w:rsidR="00600C0C" w:rsidRPr="00744D80">
        <w:rPr>
          <w:rFonts w:ascii="Arial" w:hAnsi="Arial" w:cs="Arial"/>
        </w:rPr>
        <w:t xml:space="preserve">and men </w:t>
      </w:r>
      <w:r w:rsidR="00D73EFC" w:rsidRPr="00744D80">
        <w:rPr>
          <w:rFonts w:ascii="Arial" w:hAnsi="Arial" w:cs="Arial"/>
        </w:rPr>
        <w:t>was 16.7% (20/</w:t>
      </w:r>
      <w:r w:rsidR="00E52117" w:rsidRPr="00744D80">
        <w:rPr>
          <w:rFonts w:ascii="Arial" w:hAnsi="Arial" w:cs="Arial"/>
        </w:rPr>
        <w:t>120</w:t>
      </w:r>
      <w:r w:rsidR="00D73EFC" w:rsidRPr="00744D80">
        <w:rPr>
          <w:rFonts w:ascii="Arial" w:hAnsi="Arial" w:cs="Arial"/>
        </w:rPr>
        <w:t>)</w:t>
      </w:r>
      <w:r w:rsidR="00600C0C" w:rsidRPr="00744D80">
        <w:rPr>
          <w:rFonts w:ascii="Arial" w:hAnsi="Arial" w:cs="Arial"/>
        </w:rPr>
        <w:t xml:space="preserve"> and</w:t>
      </w:r>
      <w:r w:rsidR="00722C51" w:rsidRPr="00744D80">
        <w:rPr>
          <w:rFonts w:ascii="Arial" w:hAnsi="Arial" w:cs="Arial"/>
        </w:rPr>
        <w:t xml:space="preserve"> 12.7% (14/110)</w:t>
      </w:r>
      <w:r w:rsidR="00600C0C" w:rsidRPr="00744D80">
        <w:rPr>
          <w:rFonts w:ascii="Arial" w:hAnsi="Arial" w:cs="Arial"/>
        </w:rPr>
        <w:t xml:space="preserve"> respectively</w:t>
      </w:r>
      <w:r w:rsidR="00F11188" w:rsidRPr="00744D80">
        <w:rPr>
          <w:rFonts w:ascii="Arial" w:hAnsi="Arial" w:cs="Arial"/>
        </w:rPr>
        <w:t xml:space="preserve"> </w:t>
      </w:r>
      <w:r w:rsidR="00722C51" w:rsidRPr="00744D80">
        <w:rPr>
          <w:rFonts w:ascii="Arial" w:hAnsi="Arial" w:cs="Arial"/>
        </w:rPr>
        <w:t>(</w:t>
      </w:r>
      <w:r w:rsidR="00F11188" w:rsidRPr="00744D80">
        <w:rPr>
          <w:rFonts w:ascii="Arial" w:hAnsi="Arial" w:cs="Arial"/>
        </w:rPr>
        <w:t>P=</w:t>
      </w:r>
      <w:r w:rsidR="008411FB" w:rsidRPr="00744D80">
        <w:rPr>
          <w:rFonts w:ascii="Arial" w:hAnsi="Arial" w:cs="Arial"/>
        </w:rPr>
        <w:t>0</w:t>
      </w:r>
      <w:r w:rsidR="00722C51" w:rsidRPr="00744D80">
        <w:rPr>
          <w:rFonts w:ascii="Arial" w:hAnsi="Arial" w:cs="Arial"/>
        </w:rPr>
        <w:t>.4593)</w:t>
      </w:r>
      <w:r w:rsidR="00D01802" w:rsidRPr="00744D80">
        <w:rPr>
          <w:rFonts w:ascii="Arial" w:hAnsi="Arial" w:cs="Arial"/>
        </w:rPr>
        <w:t>.</w:t>
      </w:r>
      <w:r w:rsidR="00F75D2D" w:rsidRPr="00744D80">
        <w:rPr>
          <w:rFonts w:ascii="Arial" w:hAnsi="Arial" w:cs="Arial"/>
        </w:rPr>
        <w:t xml:space="preserve"> </w:t>
      </w:r>
      <w:r w:rsidR="00783227" w:rsidRPr="00744D80">
        <w:rPr>
          <w:rFonts w:ascii="Arial" w:hAnsi="Arial" w:cs="Arial"/>
        </w:rPr>
        <w:t xml:space="preserve"> </w:t>
      </w:r>
    </w:p>
    <w:p w14:paraId="02F54FCE" w14:textId="32EFEDE9" w:rsidR="00E95BE8" w:rsidRPr="00744D80" w:rsidRDefault="00E95BE8" w:rsidP="000C2982">
      <w:pPr>
        <w:spacing w:line="480" w:lineRule="auto"/>
        <w:rPr>
          <w:rFonts w:ascii="Arial" w:hAnsi="Arial" w:cs="Arial"/>
        </w:rPr>
      </w:pPr>
      <w:r w:rsidRPr="00744D80">
        <w:rPr>
          <w:rFonts w:ascii="Arial" w:hAnsi="Arial" w:cs="Arial"/>
        </w:rPr>
        <w:tab/>
      </w:r>
      <w:r w:rsidR="00C8173F" w:rsidRPr="00744D80">
        <w:rPr>
          <w:rFonts w:ascii="Arial" w:hAnsi="Arial" w:cs="Arial"/>
        </w:rPr>
        <w:t xml:space="preserve">Participants </w:t>
      </w:r>
      <w:r w:rsidR="0074608E" w:rsidRPr="00744D80">
        <w:rPr>
          <w:rFonts w:ascii="Arial" w:hAnsi="Arial" w:cs="Arial"/>
        </w:rPr>
        <w:t xml:space="preserve">with OAG (mean age, 66 years) were </w:t>
      </w:r>
      <w:r w:rsidR="00C8173F" w:rsidRPr="00744D80">
        <w:rPr>
          <w:rFonts w:ascii="Arial" w:hAnsi="Arial" w:cs="Arial"/>
        </w:rPr>
        <w:t xml:space="preserve">significantly </w:t>
      </w:r>
      <w:r w:rsidR="0074608E" w:rsidRPr="00744D80">
        <w:rPr>
          <w:rFonts w:ascii="Arial" w:hAnsi="Arial" w:cs="Arial"/>
        </w:rPr>
        <w:t xml:space="preserve">older than </w:t>
      </w:r>
      <w:r w:rsidR="00C8173F" w:rsidRPr="00744D80">
        <w:rPr>
          <w:rFonts w:ascii="Arial" w:hAnsi="Arial" w:cs="Arial"/>
        </w:rPr>
        <w:t>those</w:t>
      </w:r>
      <w:r w:rsidR="0074608E" w:rsidRPr="00744D80">
        <w:rPr>
          <w:rFonts w:ascii="Arial" w:hAnsi="Arial" w:cs="Arial"/>
        </w:rPr>
        <w:t xml:space="preserve"> without OAG (61 years). </w:t>
      </w:r>
      <w:r w:rsidR="00600C0C" w:rsidRPr="00744D80">
        <w:rPr>
          <w:rFonts w:ascii="Arial" w:hAnsi="Arial" w:cs="Arial"/>
        </w:rPr>
        <w:t>Participants with OAG had a</w:t>
      </w:r>
      <w:r w:rsidR="0074608E" w:rsidRPr="00744D80">
        <w:rPr>
          <w:rFonts w:ascii="Arial" w:hAnsi="Arial" w:cs="Arial"/>
        </w:rPr>
        <w:t xml:space="preserve"> mean IOP </w:t>
      </w:r>
      <w:r w:rsidR="00600C0C" w:rsidRPr="00744D80">
        <w:rPr>
          <w:rFonts w:ascii="Arial" w:hAnsi="Arial" w:cs="Arial"/>
        </w:rPr>
        <w:t>of</w:t>
      </w:r>
      <w:r w:rsidR="0074608E" w:rsidRPr="00744D80">
        <w:rPr>
          <w:rFonts w:ascii="Arial" w:hAnsi="Arial" w:cs="Arial"/>
        </w:rPr>
        <w:t xml:space="preserve"> 17.0 mmHg</w:t>
      </w:r>
      <w:r w:rsidR="00600C0C" w:rsidRPr="00744D80">
        <w:rPr>
          <w:rFonts w:ascii="Arial" w:hAnsi="Arial" w:cs="Arial"/>
        </w:rPr>
        <w:t xml:space="preserve"> with</w:t>
      </w:r>
      <w:r w:rsidR="00407B2E" w:rsidRPr="00744D80">
        <w:rPr>
          <w:rFonts w:ascii="Arial" w:hAnsi="Arial" w:cs="Arial"/>
        </w:rPr>
        <w:t xml:space="preserve"> 13.5</w:t>
      </w:r>
      <w:r w:rsidR="0074608E" w:rsidRPr="00744D80">
        <w:rPr>
          <w:rFonts w:ascii="Arial" w:hAnsi="Arial" w:cs="Arial"/>
        </w:rPr>
        <w:t>% ha</w:t>
      </w:r>
      <w:r w:rsidR="00600C0C" w:rsidRPr="00744D80">
        <w:rPr>
          <w:rFonts w:ascii="Arial" w:hAnsi="Arial" w:cs="Arial"/>
        </w:rPr>
        <w:t>ving an</w:t>
      </w:r>
      <w:r w:rsidR="0074608E" w:rsidRPr="00744D80">
        <w:rPr>
          <w:rFonts w:ascii="Arial" w:hAnsi="Arial" w:cs="Arial"/>
        </w:rPr>
        <w:t xml:space="preserve"> IOP &gt;21 mmHg</w:t>
      </w:r>
      <w:r w:rsidR="00600C0C" w:rsidRPr="00744D80">
        <w:rPr>
          <w:rFonts w:ascii="Arial" w:hAnsi="Arial" w:cs="Arial"/>
        </w:rPr>
        <w:t>.</w:t>
      </w:r>
      <w:r w:rsidR="0074608E" w:rsidRPr="00744D80">
        <w:rPr>
          <w:rFonts w:ascii="Arial" w:hAnsi="Arial" w:cs="Arial"/>
        </w:rPr>
        <w:t xml:space="preserve"> </w:t>
      </w:r>
      <w:r w:rsidR="00600C0C" w:rsidRPr="00744D80">
        <w:rPr>
          <w:rFonts w:ascii="Arial" w:hAnsi="Arial" w:cs="Arial"/>
        </w:rPr>
        <w:t xml:space="preserve">Compared to those without OAG, participants with OAG had </w:t>
      </w:r>
      <w:r w:rsidR="00C8173F" w:rsidRPr="00744D80">
        <w:rPr>
          <w:rFonts w:ascii="Arial" w:hAnsi="Arial" w:cs="Arial"/>
        </w:rPr>
        <w:t xml:space="preserve">significantly </w:t>
      </w:r>
      <w:r w:rsidR="0074608E" w:rsidRPr="00744D80">
        <w:rPr>
          <w:rFonts w:ascii="Arial" w:hAnsi="Arial" w:cs="Arial"/>
        </w:rPr>
        <w:t xml:space="preserve">longer </w:t>
      </w:r>
      <w:r w:rsidR="00092414" w:rsidRPr="00744D80">
        <w:rPr>
          <w:rFonts w:ascii="Arial" w:hAnsi="Arial" w:cs="Arial"/>
        </w:rPr>
        <w:t>AL</w:t>
      </w:r>
      <w:r w:rsidR="0074608E" w:rsidRPr="00744D80">
        <w:rPr>
          <w:rFonts w:ascii="Arial" w:hAnsi="Arial" w:cs="Arial"/>
        </w:rPr>
        <w:t xml:space="preserve"> (24.</w:t>
      </w:r>
      <w:r w:rsidR="00A325F6" w:rsidRPr="00744D80">
        <w:rPr>
          <w:rFonts w:ascii="Arial" w:hAnsi="Arial" w:cs="Arial"/>
        </w:rPr>
        <w:t>58</w:t>
      </w:r>
      <w:r w:rsidR="0074608E" w:rsidRPr="00744D80">
        <w:rPr>
          <w:rFonts w:ascii="Arial" w:hAnsi="Arial" w:cs="Arial"/>
        </w:rPr>
        <w:t>mm</w:t>
      </w:r>
      <w:r w:rsidR="00092414" w:rsidRPr="00744D80">
        <w:rPr>
          <w:rFonts w:ascii="Arial" w:hAnsi="Arial" w:cs="Arial"/>
        </w:rPr>
        <w:t xml:space="preserve"> vs 23.83mm)</w:t>
      </w:r>
      <w:r w:rsidR="00407B2E" w:rsidRPr="00744D80">
        <w:rPr>
          <w:rFonts w:ascii="Arial" w:hAnsi="Arial" w:cs="Arial"/>
        </w:rPr>
        <w:t xml:space="preserve">, </w:t>
      </w:r>
      <w:r w:rsidR="00092414" w:rsidRPr="00744D80">
        <w:rPr>
          <w:rFonts w:ascii="Arial" w:hAnsi="Arial" w:cs="Arial"/>
        </w:rPr>
        <w:t xml:space="preserve">more negative </w:t>
      </w:r>
      <w:r w:rsidR="00407B2E" w:rsidRPr="00744D80">
        <w:rPr>
          <w:rFonts w:ascii="Arial" w:hAnsi="Arial" w:cs="Arial"/>
        </w:rPr>
        <w:t xml:space="preserve">mean deviation (-8.16 </w:t>
      </w:r>
      <w:r w:rsidR="00092414" w:rsidRPr="00744D80">
        <w:rPr>
          <w:rFonts w:ascii="Arial" w:hAnsi="Arial" w:cs="Arial"/>
        </w:rPr>
        <w:t xml:space="preserve">vs. -2.35 </w:t>
      </w:r>
      <w:r w:rsidR="00407B2E" w:rsidRPr="00744D80">
        <w:rPr>
          <w:rFonts w:ascii="Arial" w:hAnsi="Arial" w:cs="Arial"/>
        </w:rPr>
        <w:t>dB)</w:t>
      </w:r>
      <w:r w:rsidR="00092414" w:rsidRPr="00744D80">
        <w:rPr>
          <w:rFonts w:ascii="Arial" w:hAnsi="Arial" w:cs="Arial"/>
        </w:rPr>
        <w:t>,</w:t>
      </w:r>
      <w:r w:rsidR="00407B2E" w:rsidRPr="00744D80">
        <w:rPr>
          <w:rFonts w:ascii="Arial" w:hAnsi="Arial" w:cs="Arial"/>
        </w:rPr>
        <w:t xml:space="preserve"> </w:t>
      </w:r>
      <w:r w:rsidR="00092414" w:rsidRPr="00744D80">
        <w:rPr>
          <w:rFonts w:ascii="Arial" w:hAnsi="Arial" w:cs="Arial"/>
        </w:rPr>
        <w:t xml:space="preserve">greater </w:t>
      </w:r>
      <w:r w:rsidR="00407B2E" w:rsidRPr="00744D80">
        <w:rPr>
          <w:rFonts w:ascii="Arial" w:hAnsi="Arial" w:cs="Arial"/>
        </w:rPr>
        <w:t>pattern standard deviation (</w:t>
      </w:r>
      <w:r w:rsidR="00092414" w:rsidRPr="00744D80">
        <w:rPr>
          <w:rFonts w:ascii="Arial" w:hAnsi="Arial" w:cs="Arial"/>
        </w:rPr>
        <w:t xml:space="preserve">6.44 vs. </w:t>
      </w:r>
      <w:r w:rsidR="00A325F6" w:rsidRPr="00744D80">
        <w:rPr>
          <w:rFonts w:ascii="Arial" w:hAnsi="Arial" w:cs="Arial"/>
        </w:rPr>
        <w:t xml:space="preserve">2.81 </w:t>
      </w:r>
      <w:r w:rsidR="00407B2E" w:rsidRPr="00744D80">
        <w:rPr>
          <w:rFonts w:ascii="Arial" w:hAnsi="Arial" w:cs="Arial"/>
        </w:rPr>
        <w:t>dB) and larger cup-disc ratios (</w:t>
      </w:r>
      <w:r w:rsidR="00092414" w:rsidRPr="00744D80">
        <w:rPr>
          <w:rFonts w:ascii="Arial" w:hAnsi="Arial" w:cs="Arial"/>
        </w:rPr>
        <w:t xml:space="preserve">0.7 vs. </w:t>
      </w:r>
      <w:r w:rsidR="00A325F6" w:rsidRPr="00744D80">
        <w:rPr>
          <w:rFonts w:ascii="Arial" w:hAnsi="Arial" w:cs="Arial"/>
        </w:rPr>
        <w:t>0.4</w:t>
      </w:r>
      <w:r w:rsidR="00407B2E" w:rsidRPr="00744D80">
        <w:rPr>
          <w:rFonts w:ascii="Arial" w:hAnsi="Arial" w:cs="Arial"/>
        </w:rPr>
        <w:t>)</w:t>
      </w:r>
      <w:r w:rsidR="008F0D9C" w:rsidRPr="00744D80">
        <w:rPr>
          <w:rFonts w:ascii="Arial" w:hAnsi="Arial" w:cs="Arial"/>
        </w:rPr>
        <w:t xml:space="preserve"> </w:t>
      </w:r>
      <w:r w:rsidR="00C8173F" w:rsidRPr="00744D80">
        <w:rPr>
          <w:rFonts w:ascii="Arial" w:hAnsi="Arial" w:cs="Arial"/>
        </w:rPr>
        <w:t>(</w:t>
      </w:r>
      <w:r w:rsidR="00C8173F" w:rsidRPr="00744D80">
        <w:rPr>
          <w:rFonts w:ascii="Arial" w:hAnsi="Arial" w:cs="Arial"/>
          <w:b/>
          <w:bCs/>
        </w:rPr>
        <w:t>Table 3</w:t>
      </w:r>
      <w:r w:rsidR="00C8173F" w:rsidRPr="00744D80">
        <w:rPr>
          <w:rFonts w:ascii="Arial" w:hAnsi="Arial" w:cs="Arial"/>
        </w:rPr>
        <w:t>)</w:t>
      </w:r>
      <w:r w:rsidR="00407B2E" w:rsidRPr="00744D80">
        <w:rPr>
          <w:rFonts w:ascii="Arial" w:hAnsi="Arial" w:cs="Arial"/>
        </w:rPr>
        <w:t xml:space="preserve">. </w:t>
      </w:r>
    </w:p>
    <w:p w14:paraId="1B543E4B" w14:textId="6EB0E4E3" w:rsidR="00783227" w:rsidRPr="00744D80" w:rsidRDefault="00C8173F" w:rsidP="000C2982">
      <w:pPr>
        <w:spacing w:line="480" w:lineRule="auto"/>
        <w:ind w:firstLine="720"/>
        <w:rPr>
          <w:rFonts w:ascii="Arial" w:hAnsi="Arial" w:cs="Arial"/>
        </w:rPr>
      </w:pPr>
      <w:r w:rsidRPr="00744D80">
        <w:rPr>
          <w:rFonts w:ascii="Arial" w:hAnsi="Arial" w:cs="Arial"/>
        </w:rPr>
        <w:t>A notable finding was</w:t>
      </w:r>
      <w:r w:rsidR="003D623C" w:rsidRPr="00744D80">
        <w:rPr>
          <w:rFonts w:ascii="Arial" w:hAnsi="Arial" w:cs="Arial"/>
        </w:rPr>
        <w:t xml:space="preserve"> that</w:t>
      </w:r>
      <w:r w:rsidR="00783227" w:rsidRPr="00744D80">
        <w:rPr>
          <w:rFonts w:ascii="Arial" w:hAnsi="Arial" w:cs="Arial"/>
        </w:rPr>
        <w:t xml:space="preserve"> 68.5% of CHES participants with OAG had previously undiagnosed </w:t>
      </w:r>
      <w:r w:rsidRPr="00744D80">
        <w:rPr>
          <w:rFonts w:ascii="Arial" w:hAnsi="Arial" w:cs="Arial"/>
        </w:rPr>
        <w:t>disease</w:t>
      </w:r>
      <w:r w:rsidR="00783227" w:rsidRPr="00744D80">
        <w:rPr>
          <w:rFonts w:ascii="Arial" w:hAnsi="Arial" w:cs="Arial"/>
        </w:rPr>
        <w:t>. Of the 31.5%</w:t>
      </w:r>
      <w:r w:rsidR="00092414" w:rsidRPr="00744D80">
        <w:rPr>
          <w:rFonts w:ascii="Arial" w:hAnsi="Arial" w:cs="Arial"/>
        </w:rPr>
        <w:t xml:space="preserve"> with OAG</w:t>
      </w:r>
      <w:r w:rsidR="00DD6B21" w:rsidRPr="00744D80">
        <w:rPr>
          <w:rFonts w:ascii="Arial" w:hAnsi="Arial" w:cs="Arial"/>
        </w:rPr>
        <w:t xml:space="preserve"> and</w:t>
      </w:r>
      <w:r w:rsidR="00783227" w:rsidRPr="00744D80">
        <w:rPr>
          <w:rFonts w:ascii="Arial" w:hAnsi="Arial" w:cs="Arial"/>
        </w:rPr>
        <w:t xml:space="preserve"> prior glaucoma history and </w:t>
      </w:r>
      <w:r w:rsidR="00DD6B21" w:rsidRPr="00744D80">
        <w:rPr>
          <w:rFonts w:ascii="Arial" w:hAnsi="Arial" w:cs="Arial"/>
        </w:rPr>
        <w:t>available</w:t>
      </w:r>
      <w:r w:rsidR="00783227" w:rsidRPr="00744D80">
        <w:rPr>
          <w:rFonts w:ascii="Arial" w:hAnsi="Arial" w:cs="Arial"/>
        </w:rPr>
        <w:t xml:space="preserve"> treatment information available, 94% were treated with eye drops, 15% had prior laser trabeculoplasty, 13% had glaucoma surgery, 20% had laser peripheral iridotomy, and 43% had prior cataract surgery.  </w:t>
      </w:r>
      <w:r w:rsidR="00DD6B21" w:rsidRPr="00744D80">
        <w:rPr>
          <w:rFonts w:ascii="Arial" w:hAnsi="Arial" w:cs="Arial"/>
        </w:rPr>
        <w:t xml:space="preserve">Among </w:t>
      </w:r>
      <w:r w:rsidR="00783227" w:rsidRPr="00744D80">
        <w:rPr>
          <w:rFonts w:ascii="Arial" w:hAnsi="Arial" w:cs="Arial"/>
        </w:rPr>
        <w:t>the 1</w:t>
      </w:r>
      <w:r w:rsidR="00B8422F" w:rsidRPr="00744D80">
        <w:rPr>
          <w:rFonts w:ascii="Arial" w:hAnsi="Arial" w:cs="Arial"/>
        </w:rPr>
        <w:t>2</w:t>
      </w:r>
      <w:r w:rsidR="00783227" w:rsidRPr="00744D80">
        <w:rPr>
          <w:rFonts w:ascii="Arial" w:hAnsi="Arial" w:cs="Arial"/>
        </w:rPr>
        <w:t xml:space="preserve">2 participants </w:t>
      </w:r>
      <w:r w:rsidR="00B67871" w:rsidRPr="00744D80">
        <w:rPr>
          <w:rFonts w:ascii="Arial" w:hAnsi="Arial" w:cs="Arial"/>
        </w:rPr>
        <w:t>who were previously undiagnosed and untreated,</w:t>
      </w:r>
      <w:r w:rsidR="00783227" w:rsidRPr="00744D80">
        <w:rPr>
          <w:rFonts w:ascii="Arial" w:hAnsi="Arial" w:cs="Arial"/>
        </w:rPr>
        <w:t xml:space="preserve"> 88.5% (108) had </w:t>
      </w:r>
      <w:r w:rsidR="00B67871" w:rsidRPr="00744D80">
        <w:rPr>
          <w:rFonts w:ascii="Arial" w:hAnsi="Arial" w:cs="Arial"/>
        </w:rPr>
        <w:t xml:space="preserve">an </w:t>
      </w:r>
      <w:r w:rsidR="00783227" w:rsidRPr="00744D80">
        <w:rPr>
          <w:rFonts w:ascii="Arial" w:hAnsi="Arial" w:cs="Arial"/>
        </w:rPr>
        <w:t xml:space="preserve">untreated IOP of 21 mmHg or less. </w:t>
      </w:r>
      <w:r w:rsidR="00DD6B21" w:rsidRPr="00744D80">
        <w:rPr>
          <w:rFonts w:ascii="Arial" w:hAnsi="Arial" w:cs="Arial"/>
        </w:rPr>
        <w:t>M</w:t>
      </w:r>
      <w:r w:rsidR="00783227" w:rsidRPr="00744D80">
        <w:rPr>
          <w:rFonts w:ascii="Arial" w:hAnsi="Arial" w:cs="Arial"/>
        </w:rPr>
        <w:t xml:space="preserve">ean IOP </w:t>
      </w:r>
      <w:r w:rsidR="00DD6B21" w:rsidRPr="00744D80">
        <w:rPr>
          <w:rFonts w:ascii="Arial" w:hAnsi="Arial" w:cs="Arial"/>
        </w:rPr>
        <w:t xml:space="preserve">in this group </w:t>
      </w:r>
      <w:r w:rsidR="00783227" w:rsidRPr="00744D80">
        <w:rPr>
          <w:rFonts w:ascii="Arial" w:hAnsi="Arial" w:cs="Arial"/>
        </w:rPr>
        <w:t xml:space="preserve">was 16.8 </w:t>
      </w:r>
      <w:r w:rsidR="00783227" w:rsidRPr="00744D80">
        <w:rPr>
          <w:rFonts w:ascii="Arial" w:hAnsi="Arial" w:cs="Arial"/>
        </w:rPr>
        <w:sym w:font="Symbol" w:char="F0B1"/>
      </w:r>
      <w:r w:rsidR="00783227" w:rsidRPr="00744D80">
        <w:rPr>
          <w:rFonts w:ascii="Arial" w:hAnsi="Arial" w:cs="Arial"/>
        </w:rPr>
        <w:t xml:space="preserve"> 3.24 mm Hg</w:t>
      </w:r>
      <w:r w:rsidR="00DD6B21" w:rsidRPr="00744D80">
        <w:rPr>
          <w:rFonts w:ascii="Arial" w:hAnsi="Arial" w:cs="Arial"/>
        </w:rPr>
        <w:t xml:space="preserve"> (</w:t>
      </w:r>
      <w:r w:rsidR="00783227" w:rsidRPr="00744D80">
        <w:rPr>
          <w:rFonts w:ascii="Arial" w:hAnsi="Arial" w:cs="Arial"/>
        </w:rPr>
        <w:t>range  10</w:t>
      </w:r>
      <w:r w:rsidR="00DD6B21" w:rsidRPr="00744D80">
        <w:rPr>
          <w:rFonts w:ascii="Arial" w:hAnsi="Arial" w:cs="Arial"/>
        </w:rPr>
        <w:t>-</w:t>
      </w:r>
      <w:r w:rsidR="00783227" w:rsidRPr="00744D80">
        <w:rPr>
          <w:rFonts w:ascii="Arial" w:hAnsi="Arial" w:cs="Arial"/>
        </w:rPr>
        <w:t>24.7 mm Hg</w:t>
      </w:r>
      <w:r w:rsidR="00DD6B21" w:rsidRPr="00744D80">
        <w:rPr>
          <w:rFonts w:ascii="Arial" w:hAnsi="Arial" w:cs="Arial"/>
        </w:rPr>
        <w:t>)</w:t>
      </w:r>
      <w:r w:rsidR="006C1FF7" w:rsidRPr="00744D80">
        <w:rPr>
          <w:rFonts w:ascii="Arial" w:hAnsi="Arial" w:cs="Arial"/>
        </w:rPr>
        <w:t xml:space="preserve"> </w:t>
      </w:r>
      <w:r w:rsidR="00DD6B21" w:rsidRPr="00744D80">
        <w:rPr>
          <w:rFonts w:ascii="Arial" w:hAnsi="Arial" w:cs="Arial"/>
        </w:rPr>
        <w:t>(</w:t>
      </w:r>
      <w:r w:rsidR="00DD6B21" w:rsidRPr="00744D80">
        <w:rPr>
          <w:rFonts w:ascii="Arial" w:hAnsi="Arial" w:cs="Arial"/>
          <w:b/>
          <w:bCs/>
        </w:rPr>
        <w:t>Table 4</w:t>
      </w:r>
      <w:r w:rsidR="00DD6B21" w:rsidRPr="00744D80">
        <w:rPr>
          <w:rFonts w:ascii="Arial" w:hAnsi="Arial" w:cs="Arial"/>
        </w:rPr>
        <w:t>)</w:t>
      </w:r>
      <w:r w:rsidR="00783227" w:rsidRPr="00744D80">
        <w:rPr>
          <w:rFonts w:ascii="Arial" w:hAnsi="Arial" w:cs="Arial"/>
        </w:rPr>
        <w:t xml:space="preserve">. </w:t>
      </w:r>
    </w:p>
    <w:p w14:paraId="7BEC8CE4" w14:textId="20AD8D64" w:rsidR="00D73EFC" w:rsidRPr="00744D80" w:rsidRDefault="00783227" w:rsidP="000C2982">
      <w:pPr>
        <w:spacing w:line="480" w:lineRule="auto"/>
        <w:rPr>
          <w:rFonts w:ascii="Arial" w:hAnsi="Arial" w:cs="Arial"/>
        </w:rPr>
      </w:pPr>
      <w:r w:rsidRPr="00744D80">
        <w:rPr>
          <w:rFonts w:ascii="Arial" w:hAnsi="Arial" w:cs="Arial"/>
          <w:b/>
          <w:bCs/>
        </w:rPr>
        <w:t xml:space="preserve">  </w:t>
      </w:r>
      <w:r w:rsidRPr="00744D80">
        <w:rPr>
          <w:rFonts w:ascii="Arial" w:hAnsi="Arial" w:cs="Arial"/>
          <w:b/>
          <w:bCs/>
        </w:rPr>
        <w:tab/>
      </w:r>
      <w:r w:rsidR="00DD6B21" w:rsidRPr="00744D80">
        <w:rPr>
          <w:rFonts w:ascii="Arial" w:hAnsi="Arial" w:cs="Arial"/>
        </w:rPr>
        <w:t>I</w:t>
      </w:r>
      <w:r w:rsidR="00D73EFC" w:rsidRPr="00744D80">
        <w:rPr>
          <w:rFonts w:ascii="Arial" w:hAnsi="Arial" w:cs="Arial"/>
        </w:rPr>
        <w:t xml:space="preserve">ndependent risk factors </w:t>
      </w:r>
      <w:r w:rsidR="00F937FA" w:rsidRPr="00744D80">
        <w:rPr>
          <w:rFonts w:ascii="Arial" w:hAnsi="Arial" w:cs="Arial"/>
        </w:rPr>
        <w:t xml:space="preserve">for </w:t>
      </w:r>
      <w:r w:rsidR="00D73EFC" w:rsidRPr="00744D80">
        <w:rPr>
          <w:rFonts w:ascii="Arial" w:hAnsi="Arial" w:cs="Arial"/>
        </w:rPr>
        <w:t>OAG</w:t>
      </w:r>
      <w:r w:rsidR="00DD6B21" w:rsidRPr="00744D80">
        <w:rPr>
          <w:rFonts w:ascii="Arial" w:hAnsi="Arial" w:cs="Arial"/>
        </w:rPr>
        <w:t xml:space="preserve"> in the final multivariable model</w:t>
      </w:r>
      <w:r w:rsidR="00D73EFC" w:rsidRPr="00744D80">
        <w:rPr>
          <w:rFonts w:ascii="Arial" w:hAnsi="Arial" w:cs="Arial"/>
        </w:rPr>
        <w:t xml:space="preserve">, controlling for sex, </w:t>
      </w:r>
      <w:r w:rsidR="00DD6B21" w:rsidRPr="00744D80">
        <w:rPr>
          <w:rFonts w:ascii="Arial" w:hAnsi="Arial" w:cs="Arial"/>
        </w:rPr>
        <w:t xml:space="preserve">included: </w:t>
      </w:r>
      <w:r w:rsidR="00D73EFC" w:rsidRPr="00744D80">
        <w:rPr>
          <w:rFonts w:ascii="Arial" w:hAnsi="Arial" w:cs="Arial"/>
        </w:rPr>
        <w:t>older age</w:t>
      </w:r>
      <w:r w:rsidR="007655C2" w:rsidRPr="00744D80">
        <w:rPr>
          <w:rFonts w:ascii="Arial" w:hAnsi="Arial" w:cs="Arial"/>
        </w:rPr>
        <w:t xml:space="preserve"> (odds ratio [</w:t>
      </w:r>
      <w:r w:rsidR="00B67871" w:rsidRPr="00744D80">
        <w:rPr>
          <w:rFonts w:ascii="Arial" w:hAnsi="Arial" w:cs="Arial"/>
        </w:rPr>
        <w:t xml:space="preserve">95% </w:t>
      </w:r>
      <w:r w:rsidR="007655C2" w:rsidRPr="00744D80">
        <w:rPr>
          <w:rFonts w:ascii="Arial" w:hAnsi="Arial" w:cs="Arial"/>
        </w:rPr>
        <w:t>confidence interval]</w:t>
      </w:r>
      <w:r w:rsidR="009423F0" w:rsidRPr="00744D80">
        <w:rPr>
          <w:rFonts w:ascii="Arial" w:hAnsi="Arial" w:cs="Arial"/>
        </w:rPr>
        <w:t xml:space="preserve"> </w:t>
      </w:r>
      <w:r w:rsidR="007655C2" w:rsidRPr="00744D80">
        <w:rPr>
          <w:rFonts w:ascii="Arial" w:hAnsi="Arial" w:cs="Arial"/>
        </w:rPr>
        <w:t>=</w:t>
      </w:r>
      <w:r w:rsidR="009423F0" w:rsidRPr="00744D80">
        <w:rPr>
          <w:rFonts w:ascii="Arial" w:hAnsi="Arial" w:cs="Arial"/>
        </w:rPr>
        <w:t xml:space="preserve"> </w:t>
      </w:r>
      <w:r w:rsidR="007655C2" w:rsidRPr="00744D80">
        <w:rPr>
          <w:rFonts w:ascii="Arial" w:hAnsi="Arial" w:cs="Arial"/>
        </w:rPr>
        <w:t>1.06 [1.05,1.08], per year); higher IOP (1.12 [1.08,1.17], per mm Hg); longer axial length (1.36 [1.25,1.47], per mm); family history of glaucoma (1.88 [1.19,2.97]); and diabetes mellitus (1.49 [1.05,2.11])</w:t>
      </w:r>
      <w:r w:rsidR="008F0D9C" w:rsidRPr="00744D80">
        <w:rPr>
          <w:rFonts w:ascii="Arial" w:hAnsi="Arial" w:cs="Arial"/>
        </w:rPr>
        <w:t xml:space="preserve"> </w:t>
      </w:r>
      <w:r w:rsidR="00DD6B21" w:rsidRPr="00744D80">
        <w:rPr>
          <w:rFonts w:ascii="Arial" w:hAnsi="Arial" w:cs="Arial"/>
        </w:rPr>
        <w:t>(</w:t>
      </w:r>
      <w:r w:rsidR="00DD6B21" w:rsidRPr="00744D80">
        <w:rPr>
          <w:rFonts w:ascii="Arial" w:hAnsi="Arial" w:cs="Arial"/>
          <w:b/>
          <w:bCs/>
        </w:rPr>
        <w:t>Table 5</w:t>
      </w:r>
      <w:r w:rsidR="00DD6B21" w:rsidRPr="00744D80">
        <w:rPr>
          <w:rFonts w:ascii="Arial" w:hAnsi="Arial" w:cs="Arial"/>
        </w:rPr>
        <w:t>)</w:t>
      </w:r>
      <w:r w:rsidR="007655C2" w:rsidRPr="00744D80">
        <w:rPr>
          <w:rFonts w:ascii="Arial" w:hAnsi="Arial" w:cs="Arial"/>
        </w:rPr>
        <w:t>.</w:t>
      </w:r>
    </w:p>
    <w:p w14:paraId="463CA586" w14:textId="0786094A" w:rsidR="00885748" w:rsidRPr="00744D80" w:rsidRDefault="00F33A0A" w:rsidP="000C2982">
      <w:pPr>
        <w:spacing w:line="480" w:lineRule="auto"/>
        <w:rPr>
          <w:rFonts w:ascii="Arial" w:hAnsi="Arial" w:cs="Arial"/>
        </w:rPr>
      </w:pPr>
      <w:r w:rsidRPr="00744D80">
        <w:rPr>
          <w:rFonts w:ascii="Arial" w:hAnsi="Arial" w:cs="Arial"/>
          <w:b/>
          <w:bCs/>
        </w:rPr>
        <w:tab/>
      </w:r>
      <w:r w:rsidR="009A2D1C" w:rsidRPr="00744D80">
        <w:rPr>
          <w:rFonts w:ascii="Arial" w:hAnsi="Arial" w:cs="Arial"/>
        </w:rPr>
        <w:t>Age standard</w:t>
      </w:r>
      <w:r w:rsidR="00DD6B21" w:rsidRPr="00744D80">
        <w:rPr>
          <w:rFonts w:ascii="Arial" w:hAnsi="Arial" w:cs="Arial"/>
        </w:rPr>
        <w:t>ized comparisons using 2010 US Census data for the Asian population demonstrated that the</w:t>
      </w:r>
      <w:r w:rsidR="009A2D1C" w:rsidRPr="00744D80">
        <w:rPr>
          <w:rFonts w:ascii="Arial" w:hAnsi="Arial" w:cs="Arial"/>
        </w:rPr>
        <w:t xml:space="preserve"> </w:t>
      </w:r>
      <w:r w:rsidR="00D012D6" w:rsidRPr="00744D80">
        <w:rPr>
          <w:rFonts w:ascii="Arial" w:hAnsi="Arial" w:cs="Arial"/>
        </w:rPr>
        <w:t xml:space="preserve">prevalence of OAG in Chinese Americans </w:t>
      </w:r>
      <w:r w:rsidR="00DD6B21" w:rsidRPr="00744D80">
        <w:rPr>
          <w:rFonts w:ascii="Arial" w:hAnsi="Arial" w:cs="Arial"/>
        </w:rPr>
        <w:t>was higher than previously studied Asia-based Chinese populations</w:t>
      </w:r>
      <w:r w:rsidR="001D19D9" w:rsidRPr="00744D80">
        <w:rPr>
          <w:rFonts w:ascii="Arial" w:hAnsi="Arial" w:cs="Arial"/>
        </w:rPr>
        <w:t xml:space="preserve"> </w:t>
      </w:r>
      <w:r w:rsidR="001D19D9" w:rsidRPr="00744D80">
        <w:rPr>
          <w:rFonts w:ascii="Arial" w:hAnsi="Arial" w:cs="Arial"/>
          <w:vertAlign w:val="superscript"/>
        </w:rPr>
        <w:t>11-14</w:t>
      </w:r>
      <w:r w:rsidR="00C21EE4" w:rsidRPr="00744D80">
        <w:rPr>
          <w:rFonts w:ascii="Arial" w:hAnsi="Arial" w:cs="Arial"/>
        </w:rPr>
        <w:t xml:space="preserve">, </w:t>
      </w:r>
      <w:r w:rsidR="00DD6B21" w:rsidRPr="00744D80">
        <w:rPr>
          <w:rFonts w:ascii="Arial" w:hAnsi="Arial" w:cs="Arial"/>
        </w:rPr>
        <w:t xml:space="preserve">non-Hispanic White </w:t>
      </w:r>
      <w:r w:rsidR="0080771A" w:rsidRPr="00744D80">
        <w:rPr>
          <w:rFonts w:ascii="Arial" w:hAnsi="Arial" w:cs="Arial"/>
        </w:rPr>
        <w:t>populations</w:t>
      </w:r>
      <w:r w:rsidR="00C21EE4" w:rsidRPr="00744D80">
        <w:rPr>
          <w:rFonts w:ascii="Arial" w:hAnsi="Arial" w:cs="Arial"/>
        </w:rPr>
        <w:t>, and Latinos in Proyecto VER (who had higher Native American genetic admixture than Los Angeles Latinos))</w:t>
      </w:r>
      <w:r w:rsidR="0080771A" w:rsidRPr="00744D80">
        <w:rPr>
          <w:rFonts w:ascii="Arial" w:hAnsi="Arial" w:cs="Arial"/>
        </w:rPr>
        <w:t>.</w:t>
      </w:r>
      <w:r w:rsidR="00C21EE4" w:rsidRPr="00744D80">
        <w:rPr>
          <w:rFonts w:ascii="Arial" w:hAnsi="Arial" w:cs="Arial"/>
          <w:vertAlign w:val="superscript"/>
        </w:rPr>
        <w:t>17,1</w:t>
      </w:r>
      <w:r w:rsidR="001D19D9" w:rsidRPr="00744D80">
        <w:rPr>
          <w:rFonts w:ascii="Arial" w:hAnsi="Arial" w:cs="Arial"/>
          <w:vertAlign w:val="superscript"/>
        </w:rPr>
        <w:t>8,19</w:t>
      </w:r>
      <w:r w:rsidR="00C21EE4" w:rsidRPr="00744D80">
        <w:rPr>
          <w:rFonts w:ascii="Arial" w:hAnsi="Arial" w:cs="Arial"/>
          <w:vertAlign w:val="superscript"/>
        </w:rPr>
        <w:t>, 24</w:t>
      </w:r>
      <w:r w:rsidR="0080771A" w:rsidRPr="00744D80">
        <w:rPr>
          <w:rFonts w:ascii="Arial" w:hAnsi="Arial" w:cs="Arial"/>
        </w:rPr>
        <w:t xml:space="preserve"> The prevalence was comparable to Japanese population in the </w:t>
      </w:r>
      <w:proofErr w:type="spellStart"/>
      <w:r w:rsidR="0080771A" w:rsidRPr="00744D80">
        <w:rPr>
          <w:rFonts w:ascii="Arial" w:hAnsi="Arial" w:cs="Arial"/>
        </w:rPr>
        <w:t>Kumejima</w:t>
      </w:r>
      <w:proofErr w:type="spellEnd"/>
      <w:r w:rsidR="0080771A" w:rsidRPr="00744D80">
        <w:rPr>
          <w:rFonts w:ascii="Arial" w:hAnsi="Arial" w:cs="Arial"/>
        </w:rPr>
        <w:t xml:space="preserve"> Eye Study</w:t>
      </w:r>
      <w:r w:rsidR="001D19D9" w:rsidRPr="00744D80">
        <w:rPr>
          <w:rFonts w:ascii="Arial" w:hAnsi="Arial" w:cs="Arial"/>
        </w:rPr>
        <w:t xml:space="preserve"> </w:t>
      </w:r>
      <w:r w:rsidR="001D19D9" w:rsidRPr="00744D80">
        <w:rPr>
          <w:rFonts w:ascii="Arial" w:hAnsi="Arial" w:cs="Arial"/>
          <w:vertAlign w:val="superscript"/>
        </w:rPr>
        <w:t>2</w:t>
      </w:r>
      <w:r w:rsidR="00C21EE4" w:rsidRPr="00744D80">
        <w:rPr>
          <w:rFonts w:ascii="Arial" w:hAnsi="Arial" w:cs="Arial"/>
          <w:vertAlign w:val="superscript"/>
        </w:rPr>
        <w:t>5</w:t>
      </w:r>
      <w:r w:rsidR="0080771A" w:rsidRPr="00744D80">
        <w:rPr>
          <w:rFonts w:ascii="Arial" w:hAnsi="Arial" w:cs="Arial"/>
        </w:rPr>
        <w:t xml:space="preserve"> and Indians in the Chennai Glaucoma Study,</w:t>
      </w:r>
      <w:r w:rsidR="001D19D9" w:rsidRPr="00744D80">
        <w:rPr>
          <w:rFonts w:ascii="Arial" w:hAnsi="Arial" w:cs="Arial"/>
          <w:vertAlign w:val="superscript"/>
        </w:rPr>
        <w:t>2</w:t>
      </w:r>
      <w:r w:rsidR="00C21EE4" w:rsidRPr="00744D80">
        <w:rPr>
          <w:rFonts w:ascii="Arial" w:hAnsi="Arial" w:cs="Arial"/>
          <w:vertAlign w:val="superscript"/>
        </w:rPr>
        <w:t>6</w:t>
      </w:r>
      <w:r w:rsidR="0080771A" w:rsidRPr="00744D80">
        <w:rPr>
          <w:rFonts w:ascii="Arial" w:hAnsi="Arial" w:cs="Arial"/>
        </w:rPr>
        <w:t xml:space="preserve"> lower than Los Angeles Latinos in LALES</w:t>
      </w:r>
      <w:r w:rsidR="001D19D9" w:rsidRPr="00744D80">
        <w:rPr>
          <w:rFonts w:ascii="Arial" w:hAnsi="Arial" w:cs="Arial"/>
        </w:rPr>
        <w:t xml:space="preserve"> </w:t>
      </w:r>
      <w:r w:rsidR="001D19D9" w:rsidRPr="00744D80">
        <w:rPr>
          <w:rFonts w:ascii="Arial" w:hAnsi="Arial" w:cs="Arial"/>
          <w:vertAlign w:val="superscript"/>
        </w:rPr>
        <w:t>1</w:t>
      </w:r>
      <w:r w:rsidR="00C21EE4" w:rsidRPr="00744D80">
        <w:rPr>
          <w:rFonts w:ascii="Arial" w:hAnsi="Arial" w:cs="Arial"/>
          <w:vertAlign w:val="superscript"/>
        </w:rPr>
        <w:t>7</w:t>
      </w:r>
      <w:r w:rsidR="0080771A" w:rsidRPr="00744D80">
        <w:rPr>
          <w:rFonts w:ascii="Arial" w:hAnsi="Arial" w:cs="Arial"/>
        </w:rPr>
        <w:t xml:space="preserve"> and African populations in Barbados Eye Study</w:t>
      </w:r>
      <w:r w:rsidR="001D19D9" w:rsidRPr="00744D80">
        <w:rPr>
          <w:rFonts w:ascii="Arial" w:hAnsi="Arial" w:cs="Arial"/>
          <w:vertAlign w:val="superscript"/>
        </w:rPr>
        <w:t>2</w:t>
      </w:r>
      <w:r w:rsidR="00C21EE4" w:rsidRPr="00744D80">
        <w:rPr>
          <w:rFonts w:ascii="Arial" w:hAnsi="Arial" w:cs="Arial"/>
          <w:vertAlign w:val="superscript"/>
        </w:rPr>
        <w:t>7</w:t>
      </w:r>
      <w:r w:rsidR="0080771A" w:rsidRPr="00744D80">
        <w:rPr>
          <w:rFonts w:ascii="Arial" w:hAnsi="Arial" w:cs="Arial"/>
        </w:rPr>
        <w:t xml:space="preserve"> but similar to African Americans in the Baltimore Eye Survey</w:t>
      </w:r>
      <w:r w:rsidR="001D19D9" w:rsidRPr="00744D80">
        <w:rPr>
          <w:rFonts w:ascii="Arial" w:hAnsi="Arial" w:cs="Arial"/>
          <w:vertAlign w:val="superscript"/>
        </w:rPr>
        <w:t>2</w:t>
      </w:r>
      <w:r w:rsidR="00C21EE4" w:rsidRPr="00744D80">
        <w:rPr>
          <w:rFonts w:ascii="Arial" w:hAnsi="Arial" w:cs="Arial"/>
          <w:vertAlign w:val="superscript"/>
        </w:rPr>
        <w:t>8</w:t>
      </w:r>
      <w:r w:rsidR="00B63C8C" w:rsidRPr="00744D80">
        <w:rPr>
          <w:rFonts w:ascii="Arial" w:hAnsi="Arial" w:cs="Arial"/>
        </w:rPr>
        <w:t>(</w:t>
      </w:r>
      <w:r w:rsidR="00B63C8C" w:rsidRPr="00744D80">
        <w:rPr>
          <w:rFonts w:ascii="Arial" w:hAnsi="Arial" w:cs="Arial"/>
          <w:b/>
          <w:bCs/>
        </w:rPr>
        <w:t>Table 6</w:t>
      </w:r>
      <w:r w:rsidR="00B63C8C" w:rsidRPr="00744D80">
        <w:rPr>
          <w:rFonts w:ascii="Arial" w:hAnsi="Arial" w:cs="Arial"/>
        </w:rPr>
        <w:t>)</w:t>
      </w:r>
      <w:r w:rsidR="004C651E" w:rsidRPr="00744D80">
        <w:rPr>
          <w:rFonts w:ascii="Arial" w:hAnsi="Arial" w:cs="Arial"/>
        </w:rPr>
        <w:t>.</w:t>
      </w:r>
    </w:p>
    <w:p w14:paraId="7A67DF9C" w14:textId="7283A3DD" w:rsidR="004B3654" w:rsidRPr="00744D80" w:rsidRDefault="003C0D7E" w:rsidP="000C2982">
      <w:pPr>
        <w:tabs>
          <w:tab w:val="left" w:pos="2304"/>
        </w:tabs>
        <w:spacing w:line="480" w:lineRule="auto"/>
        <w:rPr>
          <w:rFonts w:ascii="Arial" w:hAnsi="Arial" w:cs="Arial"/>
        </w:rPr>
      </w:pPr>
      <w:r w:rsidRPr="00744D80">
        <w:rPr>
          <w:rFonts w:ascii="Arial" w:hAnsi="Arial" w:cs="Arial"/>
        </w:rPr>
        <w:tab/>
      </w:r>
    </w:p>
    <w:p w14:paraId="137DA15F" w14:textId="0C30A46C" w:rsidR="00287DF8" w:rsidRPr="00744D80" w:rsidRDefault="008819CD" w:rsidP="000C2982">
      <w:pPr>
        <w:spacing w:line="480" w:lineRule="auto"/>
        <w:rPr>
          <w:rFonts w:ascii="Arial" w:hAnsi="Arial" w:cs="Arial"/>
        </w:rPr>
      </w:pPr>
      <w:r w:rsidRPr="00744D80">
        <w:rPr>
          <w:rFonts w:ascii="Arial" w:hAnsi="Arial" w:cs="Arial"/>
          <w:b/>
          <w:bCs/>
        </w:rPr>
        <w:t>D</w:t>
      </w:r>
      <w:r w:rsidR="00CF757D" w:rsidRPr="00744D80">
        <w:rPr>
          <w:rFonts w:ascii="Arial" w:hAnsi="Arial" w:cs="Arial"/>
          <w:b/>
          <w:bCs/>
        </w:rPr>
        <w:t>iscussion</w:t>
      </w:r>
    </w:p>
    <w:p w14:paraId="508F70F8" w14:textId="2054A8D2" w:rsidR="00111F6F" w:rsidRPr="00744D80" w:rsidRDefault="00EE49C5" w:rsidP="000C2982">
      <w:pPr>
        <w:spacing w:line="480" w:lineRule="auto"/>
        <w:ind w:firstLine="720"/>
        <w:rPr>
          <w:rFonts w:ascii="Arial" w:hAnsi="Arial" w:cs="Arial"/>
        </w:rPr>
      </w:pPr>
      <w:r w:rsidRPr="00744D80">
        <w:rPr>
          <w:rFonts w:ascii="Arial" w:hAnsi="Arial" w:cs="Arial"/>
        </w:rPr>
        <w:t>The overall prevalence of OAG among Chinese Americans was 4.8%</w:t>
      </w:r>
      <w:r w:rsidR="00F33A0A" w:rsidRPr="00744D80">
        <w:rPr>
          <w:rFonts w:ascii="Arial" w:hAnsi="Arial" w:cs="Arial"/>
        </w:rPr>
        <w:t>. I</w:t>
      </w:r>
      <w:r w:rsidR="001631A7" w:rsidRPr="00744D80">
        <w:rPr>
          <w:rFonts w:ascii="Arial" w:hAnsi="Arial" w:cs="Arial"/>
        </w:rPr>
        <w:t xml:space="preserve">ndependent risk factors for OAG in </w:t>
      </w:r>
      <w:r w:rsidR="00D012D6" w:rsidRPr="00744D80">
        <w:rPr>
          <w:rFonts w:ascii="Arial" w:hAnsi="Arial" w:cs="Arial"/>
        </w:rPr>
        <w:t xml:space="preserve">Chinese Americans </w:t>
      </w:r>
      <w:r w:rsidR="00F33A0A" w:rsidRPr="00744D80">
        <w:rPr>
          <w:rFonts w:ascii="Arial" w:hAnsi="Arial" w:cs="Arial"/>
        </w:rPr>
        <w:t>included</w:t>
      </w:r>
      <w:r w:rsidR="001631A7" w:rsidRPr="00744D80">
        <w:rPr>
          <w:rFonts w:ascii="Arial" w:hAnsi="Arial" w:cs="Arial"/>
        </w:rPr>
        <w:t xml:space="preserve"> </w:t>
      </w:r>
      <w:r w:rsidR="000D2713" w:rsidRPr="00744D80">
        <w:rPr>
          <w:rFonts w:ascii="Arial" w:hAnsi="Arial" w:cs="Arial"/>
        </w:rPr>
        <w:t xml:space="preserve">longer AL, </w:t>
      </w:r>
      <w:r w:rsidR="001631A7" w:rsidRPr="00744D80">
        <w:rPr>
          <w:rFonts w:ascii="Arial" w:hAnsi="Arial" w:cs="Arial"/>
        </w:rPr>
        <w:t>older age, higher IOP, family history of glaucoma, and diabetes mellitus.</w:t>
      </w:r>
      <w:r w:rsidR="00E827FD" w:rsidRPr="00744D80">
        <w:rPr>
          <w:rFonts w:ascii="Arial" w:hAnsi="Arial" w:cs="Arial"/>
        </w:rPr>
        <w:t xml:space="preserve"> </w:t>
      </w:r>
    </w:p>
    <w:p w14:paraId="1CDACE20" w14:textId="5D6E094F" w:rsidR="0097136E" w:rsidRPr="00744D80" w:rsidRDefault="00F33A0A" w:rsidP="004C651E">
      <w:pPr>
        <w:spacing w:line="480" w:lineRule="auto"/>
        <w:rPr>
          <w:rFonts w:ascii="Arial" w:hAnsi="Arial" w:cs="Arial"/>
        </w:rPr>
      </w:pPr>
      <w:r w:rsidRPr="00744D80">
        <w:rPr>
          <w:rFonts w:ascii="Arial" w:hAnsi="Arial" w:cs="Arial"/>
        </w:rPr>
        <w:tab/>
      </w:r>
      <w:r w:rsidR="00D76CCE" w:rsidRPr="00744D80">
        <w:rPr>
          <w:rFonts w:ascii="Arial" w:hAnsi="Arial" w:cs="Arial"/>
        </w:rPr>
        <w:t>When compar</w:t>
      </w:r>
      <w:r w:rsidR="0097136E" w:rsidRPr="00744D80">
        <w:rPr>
          <w:rFonts w:ascii="Arial" w:hAnsi="Arial" w:cs="Arial"/>
        </w:rPr>
        <w:t>ed</w:t>
      </w:r>
      <w:r w:rsidR="00D76CCE" w:rsidRPr="00744D80">
        <w:rPr>
          <w:rFonts w:ascii="Arial" w:hAnsi="Arial" w:cs="Arial"/>
        </w:rPr>
        <w:t xml:space="preserve"> to other populations,</w:t>
      </w:r>
      <w:r w:rsidR="000D2713" w:rsidRPr="00744D80">
        <w:rPr>
          <w:rFonts w:ascii="Arial" w:hAnsi="Arial" w:cs="Arial"/>
        </w:rPr>
        <w:t xml:space="preserve"> Chinese Americans </w:t>
      </w:r>
      <w:r w:rsidR="0097136E" w:rsidRPr="00744D80">
        <w:rPr>
          <w:rFonts w:ascii="Arial" w:hAnsi="Arial" w:cs="Arial"/>
        </w:rPr>
        <w:t>demonstrated higher OAG prevalence than previously studied</w:t>
      </w:r>
      <w:r w:rsidR="000D2713" w:rsidRPr="00744D80">
        <w:rPr>
          <w:rFonts w:ascii="Arial" w:hAnsi="Arial" w:cs="Arial"/>
        </w:rPr>
        <w:t xml:space="preserve"> Asia-based Chinese</w:t>
      </w:r>
      <w:r w:rsidR="00D1077F" w:rsidRPr="00744D80">
        <w:rPr>
          <w:rFonts w:ascii="Arial" w:hAnsi="Arial" w:cs="Arial"/>
          <w:vertAlign w:val="superscript"/>
        </w:rPr>
        <w:t>11</w:t>
      </w:r>
      <w:r w:rsidR="000D2713" w:rsidRPr="00744D80">
        <w:rPr>
          <w:rFonts w:ascii="Arial" w:hAnsi="Arial" w:cs="Arial"/>
          <w:vertAlign w:val="superscript"/>
        </w:rPr>
        <w:t>-1</w:t>
      </w:r>
      <w:r w:rsidR="00D1077F" w:rsidRPr="00744D80">
        <w:rPr>
          <w:rFonts w:ascii="Arial" w:hAnsi="Arial" w:cs="Arial"/>
          <w:vertAlign w:val="superscript"/>
        </w:rPr>
        <w:t>4</w:t>
      </w:r>
      <w:r w:rsidR="00891939" w:rsidRPr="00744D80">
        <w:rPr>
          <w:rFonts w:ascii="Arial" w:hAnsi="Arial" w:cs="Arial"/>
        </w:rPr>
        <w:t xml:space="preserve"> and</w:t>
      </w:r>
      <w:r w:rsidR="000D2713" w:rsidRPr="00744D80">
        <w:rPr>
          <w:rFonts w:ascii="Arial" w:hAnsi="Arial" w:cs="Arial"/>
        </w:rPr>
        <w:t xml:space="preserve"> Caucasian populations</w:t>
      </w:r>
      <w:r w:rsidR="0097136E" w:rsidRPr="00744D80">
        <w:rPr>
          <w:rFonts w:ascii="Arial" w:hAnsi="Arial" w:cs="Arial"/>
        </w:rPr>
        <w:t>.</w:t>
      </w:r>
      <w:r w:rsidR="000D2713" w:rsidRPr="00744D80">
        <w:rPr>
          <w:rFonts w:ascii="Arial" w:hAnsi="Arial" w:cs="Arial"/>
          <w:vertAlign w:val="superscript"/>
        </w:rPr>
        <w:t>18</w:t>
      </w:r>
      <w:r w:rsidR="00D1077F" w:rsidRPr="00744D80">
        <w:rPr>
          <w:rFonts w:ascii="Arial" w:hAnsi="Arial" w:cs="Arial"/>
          <w:vertAlign w:val="superscript"/>
        </w:rPr>
        <w:t>,19</w:t>
      </w:r>
      <w:r w:rsidR="000D2713" w:rsidRPr="00744D80">
        <w:rPr>
          <w:rFonts w:ascii="Arial" w:hAnsi="Arial" w:cs="Arial"/>
          <w:vertAlign w:val="superscript"/>
        </w:rPr>
        <w:t xml:space="preserve"> </w:t>
      </w:r>
      <w:r w:rsidRPr="00744D80">
        <w:rPr>
          <w:rFonts w:ascii="Arial" w:hAnsi="Arial" w:cs="Arial"/>
        </w:rPr>
        <w:t>(</w:t>
      </w:r>
      <w:r w:rsidR="001D19A0" w:rsidRPr="00744D80">
        <w:rPr>
          <w:rFonts w:ascii="Arial" w:hAnsi="Arial" w:cs="Arial"/>
          <w:b/>
          <w:bCs/>
        </w:rPr>
        <w:t>T</w:t>
      </w:r>
      <w:r w:rsidRPr="00744D80">
        <w:rPr>
          <w:rFonts w:ascii="Arial" w:hAnsi="Arial" w:cs="Arial"/>
          <w:b/>
          <w:bCs/>
        </w:rPr>
        <w:t xml:space="preserve">able </w:t>
      </w:r>
      <w:r w:rsidR="00E95BE8" w:rsidRPr="00744D80">
        <w:rPr>
          <w:rFonts w:ascii="Arial" w:hAnsi="Arial" w:cs="Arial"/>
          <w:b/>
          <w:bCs/>
        </w:rPr>
        <w:t>6</w:t>
      </w:r>
      <w:r w:rsidRPr="00744D80">
        <w:rPr>
          <w:rFonts w:ascii="Arial" w:hAnsi="Arial" w:cs="Arial"/>
        </w:rPr>
        <w:t>)</w:t>
      </w:r>
      <w:r w:rsidR="0042180C" w:rsidRPr="00744D80">
        <w:rPr>
          <w:rFonts w:ascii="Arial" w:hAnsi="Arial" w:cs="Arial"/>
        </w:rPr>
        <w:t xml:space="preserve">. </w:t>
      </w:r>
      <w:r w:rsidR="000D2713" w:rsidRPr="00744D80">
        <w:rPr>
          <w:rFonts w:ascii="Arial" w:hAnsi="Arial" w:cs="Arial"/>
        </w:rPr>
        <w:t xml:space="preserve"> </w:t>
      </w:r>
      <w:r w:rsidR="0097136E" w:rsidRPr="00744D80">
        <w:rPr>
          <w:rFonts w:ascii="Arial" w:hAnsi="Arial" w:cs="Arial"/>
        </w:rPr>
        <w:t xml:space="preserve">Several factors may explain this finding. </w:t>
      </w:r>
    </w:p>
    <w:p w14:paraId="4023D16B" w14:textId="6BFC9DBD" w:rsidR="00AA1310" w:rsidRPr="00744D80" w:rsidRDefault="00915DD1" w:rsidP="000162D2">
      <w:pPr>
        <w:spacing w:line="480" w:lineRule="auto"/>
        <w:ind w:firstLine="720"/>
        <w:rPr>
          <w:rFonts w:ascii="Arial" w:hAnsi="Arial" w:cs="Arial"/>
        </w:rPr>
      </w:pPr>
      <w:r w:rsidRPr="00744D80">
        <w:rPr>
          <w:rFonts w:ascii="Arial" w:hAnsi="Arial" w:cs="Arial"/>
        </w:rPr>
        <w:t xml:space="preserve">First, </w:t>
      </w:r>
      <w:r w:rsidR="00786477" w:rsidRPr="00744D80">
        <w:rPr>
          <w:rFonts w:ascii="Arial" w:hAnsi="Arial" w:cs="Arial"/>
        </w:rPr>
        <w:t>disease definitions</w:t>
      </w:r>
      <w:r w:rsidR="006F688C" w:rsidRPr="00744D80">
        <w:rPr>
          <w:rFonts w:ascii="Arial" w:hAnsi="Arial" w:cs="Arial"/>
        </w:rPr>
        <w:t xml:space="preserve"> </w:t>
      </w:r>
      <w:r w:rsidR="0097136E" w:rsidRPr="00744D80">
        <w:rPr>
          <w:rFonts w:ascii="Arial" w:hAnsi="Arial" w:cs="Arial"/>
        </w:rPr>
        <w:t xml:space="preserve">vary across studies. </w:t>
      </w:r>
      <w:r w:rsidR="00AF18A3" w:rsidRPr="00744D80">
        <w:rPr>
          <w:rFonts w:ascii="Arial" w:hAnsi="Arial" w:cs="Arial"/>
        </w:rPr>
        <w:t>Several studies used the International Society of Geographical and Epidemiological Ophthalmology (ISGEO)</w:t>
      </w:r>
      <w:r w:rsidR="00BB4D86" w:rsidRPr="00744D80">
        <w:rPr>
          <w:rFonts w:ascii="Arial" w:hAnsi="Arial" w:cs="Arial"/>
          <w:vertAlign w:val="superscript"/>
        </w:rPr>
        <w:t>20</w:t>
      </w:r>
      <w:r w:rsidR="00AF18A3" w:rsidRPr="00744D80">
        <w:rPr>
          <w:rFonts w:ascii="Arial" w:hAnsi="Arial" w:cs="Arial"/>
        </w:rPr>
        <w:t xml:space="preserve"> glaucoma</w:t>
      </w:r>
      <w:r w:rsidR="0097136E" w:rsidRPr="00744D80">
        <w:rPr>
          <w:rFonts w:ascii="Arial" w:hAnsi="Arial" w:cs="Arial"/>
        </w:rPr>
        <w:t xml:space="preserve"> criteria</w:t>
      </w:r>
      <w:r w:rsidR="00786477" w:rsidRPr="00744D80">
        <w:rPr>
          <w:rFonts w:ascii="Arial" w:hAnsi="Arial" w:cs="Arial"/>
        </w:rPr>
        <w:t xml:space="preserve">, which </w:t>
      </w:r>
      <w:r w:rsidR="00635674" w:rsidRPr="00744D80">
        <w:rPr>
          <w:rFonts w:ascii="Arial" w:hAnsi="Arial" w:cs="Arial"/>
        </w:rPr>
        <w:t>required</w:t>
      </w:r>
      <w:r w:rsidR="00AF18A3" w:rsidRPr="00744D80">
        <w:rPr>
          <w:rFonts w:ascii="Arial" w:hAnsi="Arial" w:cs="Arial"/>
        </w:rPr>
        <w:t xml:space="preserve"> </w:t>
      </w:r>
      <w:r w:rsidR="0097136E" w:rsidRPr="00744D80">
        <w:rPr>
          <w:rFonts w:ascii="Arial" w:hAnsi="Arial" w:cs="Arial"/>
        </w:rPr>
        <w:t>specific</w:t>
      </w:r>
      <w:r w:rsidR="00AF18A3" w:rsidRPr="00744D80">
        <w:rPr>
          <w:rFonts w:ascii="Arial" w:hAnsi="Arial" w:cs="Arial"/>
        </w:rPr>
        <w:t xml:space="preserve"> cup</w:t>
      </w:r>
      <w:r w:rsidR="00053210" w:rsidRPr="00744D80">
        <w:rPr>
          <w:rFonts w:ascii="Arial" w:hAnsi="Arial" w:cs="Arial"/>
        </w:rPr>
        <w:t>/</w:t>
      </w:r>
      <w:r w:rsidR="00AF18A3" w:rsidRPr="00744D80">
        <w:rPr>
          <w:rFonts w:ascii="Arial" w:hAnsi="Arial" w:cs="Arial"/>
        </w:rPr>
        <w:t>disc ratio</w:t>
      </w:r>
      <w:r w:rsidR="00786477" w:rsidRPr="00744D80">
        <w:rPr>
          <w:rFonts w:ascii="Arial" w:hAnsi="Arial" w:cs="Arial"/>
        </w:rPr>
        <w:t xml:space="preserve"> </w:t>
      </w:r>
      <w:r w:rsidR="0097136E" w:rsidRPr="00744D80">
        <w:rPr>
          <w:rFonts w:ascii="Arial" w:hAnsi="Arial" w:cs="Arial"/>
        </w:rPr>
        <w:t xml:space="preserve">thresholds (vertical cup/disc ratio </w:t>
      </w:r>
      <w:r w:rsidR="00786477" w:rsidRPr="00744D80">
        <w:rPr>
          <w:rFonts w:ascii="Arial" w:hAnsi="Arial" w:cs="Arial"/>
        </w:rPr>
        <w:t>in the</w:t>
      </w:r>
      <w:r w:rsidR="00AF18A3" w:rsidRPr="00744D80">
        <w:rPr>
          <w:rFonts w:ascii="Arial" w:hAnsi="Arial" w:cs="Arial"/>
        </w:rPr>
        <w:t xml:space="preserve"> </w:t>
      </w:r>
      <w:r w:rsidR="00C809D1" w:rsidRPr="00744D80">
        <w:rPr>
          <w:rFonts w:ascii="Arial" w:hAnsi="Arial" w:cs="Arial"/>
        </w:rPr>
        <w:sym w:font="Symbol" w:char="F0B3"/>
      </w:r>
      <w:r w:rsidR="00AF18A3" w:rsidRPr="00744D80">
        <w:rPr>
          <w:rFonts w:ascii="Arial" w:hAnsi="Arial" w:cs="Arial"/>
        </w:rPr>
        <w:t>97.5 percentile</w:t>
      </w:r>
      <w:r w:rsidR="0097136E" w:rsidRPr="00744D80">
        <w:rPr>
          <w:rFonts w:ascii="Arial" w:hAnsi="Arial" w:cs="Arial"/>
        </w:rPr>
        <w:t>)</w:t>
      </w:r>
      <w:r w:rsidR="00AF18A3" w:rsidRPr="00744D80">
        <w:rPr>
          <w:rFonts w:ascii="Arial" w:hAnsi="Arial" w:cs="Arial"/>
        </w:rPr>
        <w:t xml:space="preserve"> with corresponding </w:t>
      </w:r>
      <w:r w:rsidR="006F688C" w:rsidRPr="00744D80">
        <w:rPr>
          <w:rFonts w:ascii="Arial" w:hAnsi="Arial" w:cs="Arial"/>
        </w:rPr>
        <w:t xml:space="preserve">visual </w:t>
      </w:r>
      <w:r w:rsidR="00AF18A3" w:rsidRPr="00744D80">
        <w:rPr>
          <w:rFonts w:ascii="Arial" w:hAnsi="Arial" w:cs="Arial"/>
        </w:rPr>
        <w:t>field defect</w:t>
      </w:r>
      <w:r w:rsidR="0097136E" w:rsidRPr="00744D80">
        <w:rPr>
          <w:rFonts w:ascii="Arial" w:hAnsi="Arial" w:cs="Arial"/>
        </w:rPr>
        <w:t xml:space="preserve">s; or </w:t>
      </w:r>
      <w:r w:rsidR="00DA2DB1" w:rsidRPr="00744D80">
        <w:rPr>
          <w:rFonts w:ascii="Arial" w:hAnsi="Arial" w:cs="Arial"/>
        </w:rPr>
        <w:t xml:space="preserve">a vertical cup/disc ratio of </w:t>
      </w:r>
      <w:r w:rsidR="00DA2DB1" w:rsidRPr="00744D80">
        <w:rPr>
          <w:rFonts w:ascii="Arial" w:hAnsi="Arial" w:cs="Arial"/>
        </w:rPr>
        <w:sym w:font="Symbol" w:char="F0B3"/>
      </w:r>
      <w:r w:rsidR="00DA2DB1" w:rsidRPr="00744D80">
        <w:rPr>
          <w:rFonts w:ascii="Arial" w:hAnsi="Arial" w:cs="Arial"/>
        </w:rPr>
        <w:t xml:space="preserve"> 99.5 percentile if visual field was not available </w:t>
      </w:r>
      <w:r w:rsidR="0097136E" w:rsidRPr="00744D80">
        <w:rPr>
          <w:rFonts w:ascii="Arial" w:hAnsi="Arial" w:cs="Arial"/>
        </w:rPr>
        <w:t>or</w:t>
      </w:r>
      <w:r w:rsidR="00DA2DB1" w:rsidRPr="00744D80">
        <w:rPr>
          <w:rFonts w:ascii="Arial" w:hAnsi="Arial" w:cs="Arial"/>
        </w:rPr>
        <w:t xml:space="preserve"> an intraocular pressure </w:t>
      </w:r>
      <w:r w:rsidR="00DA2DB1" w:rsidRPr="00744D80">
        <w:rPr>
          <w:rFonts w:ascii="Arial" w:hAnsi="Arial" w:cs="Arial"/>
        </w:rPr>
        <w:sym w:font="Symbol" w:char="F0B3"/>
      </w:r>
      <w:r w:rsidR="00DA2DB1" w:rsidRPr="00744D80">
        <w:rPr>
          <w:rFonts w:ascii="Arial" w:hAnsi="Arial" w:cs="Arial"/>
        </w:rPr>
        <w:t xml:space="preserve"> 99.5% and vision of less than 3/60 if both vertical cup/disc ratio and visual field were not available</w:t>
      </w:r>
      <w:r w:rsidR="00CD7BE1" w:rsidRPr="00744D80">
        <w:rPr>
          <w:rFonts w:ascii="Arial" w:hAnsi="Arial" w:cs="Arial"/>
        </w:rPr>
        <w:t>.</w:t>
      </w:r>
      <w:r w:rsidR="003B544F" w:rsidRPr="00744D80">
        <w:rPr>
          <w:rFonts w:ascii="Arial" w:hAnsi="Arial" w:cs="Arial"/>
          <w:vertAlign w:val="superscript"/>
        </w:rPr>
        <w:t xml:space="preserve"> </w:t>
      </w:r>
      <w:r w:rsidR="00BB4D86" w:rsidRPr="00744D80">
        <w:rPr>
          <w:rFonts w:ascii="Arial" w:hAnsi="Arial" w:cs="Arial"/>
          <w:vertAlign w:val="superscript"/>
        </w:rPr>
        <w:t>20</w:t>
      </w:r>
      <w:r w:rsidR="00111F6F" w:rsidRPr="00744D80">
        <w:rPr>
          <w:rFonts w:ascii="Arial" w:hAnsi="Arial" w:cs="Arial"/>
        </w:rPr>
        <w:t xml:space="preserve"> </w:t>
      </w:r>
      <w:r w:rsidR="00C72407" w:rsidRPr="00744D80">
        <w:rPr>
          <w:rFonts w:ascii="Arial" w:hAnsi="Arial" w:cs="Arial"/>
        </w:rPr>
        <w:t>Our</w:t>
      </w:r>
      <w:r w:rsidR="00111F6F" w:rsidRPr="00744D80">
        <w:rPr>
          <w:rFonts w:ascii="Arial" w:hAnsi="Arial" w:cs="Arial"/>
        </w:rPr>
        <w:t xml:space="preserve"> definition</w:t>
      </w:r>
      <w:r w:rsidR="00786477" w:rsidRPr="00744D80">
        <w:rPr>
          <w:rFonts w:ascii="Arial" w:hAnsi="Arial" w:cs="Arial"/>
        </w:rPr>
        <w:t xml:space="preserve"> </w:t>
      </w:r>
      <w:r w:rsidR="00C72407" w:rsidRPr="00744D80">
        <w:rPr>
          <w:rFonts w:ascii="Arial" w:hAnsi="Arial" w:cs="Arial"/>
        </w:rPr>
        <w:t xml:space="preserve">based on conventions from </w:t>
      </w:r>
      <w:r w:rsidR="00111F6F" w:rsidRPr="00744D80">
        <w:rPr>
          <w:rFonts w:ascii="Arial" w:hAnsi="Arial" w:cs="Arial"/>
        </w:rPr>
        <w:t>the Beaver Dam Eye Study</w:t>
      </w:r>
      <w:r w:rsidR="00111F6F" w:rsidRPr="00744D80">
        <w:rPr>
          <w:rFonts w:ascii="Arial" w:hAnsi="Arial" w:cs="Arial"/>
          <w:vertAlign w:val="superscript"/>
        </w:rPr>
        <w:t>1</w:t>
      </w:r>
      <w:r w:rsidR="00BB4D86" w:rsidRPr="00744D80">
        <w:rPr>
          <w:rFonts w:ascii="Arial" w:hAnsi="Arial" w:cs="Arial"/>
          <w:vertAlign w:val="superscript"/>
        </w:rPr>
        <w:t>8</w:t>
      </w:r>
      <w:r w:rsidR="00E33F31" w:rsidRPr="00744D80">
        <w:rPr>
          <w:rFonts w:ascii="Arial" w:hAnsi="Arial" w:cs="Arial"/>
        </w:rPr>
        <w:t xml:space="preserve"> and the Melbourne Visual Impairment Project</w:t>
      </w:r>
      <w:r w:rsidR="006F688C" w:rsidRPr="00744D80">
        <w:rPr>
          <w:rFonts w:ascii="Arial" w:hAnsi="Arial" w:cs="Arial"/>
          <w:vertAlign w:val="superscript"/>
        </w:rPr>
        <w:t>1</w:t>
      </w:r>
      <w:r w:rsidR="00BB4D86" w:rsidRPr="00744D80">
        <w:rPr>
          <w:rFonts w:ascii="Arial" w:hAnsi="Arial" w:cs="Arial"/>
          <w:vertAlign w:val="superscript"/>
        </w:rPr>
        <w:t>9</w:t>
      </w:r>
      <w:r w:rsidR="00786477" w:rsidRPr="00744D80">
        <w:rPr>
          <w:rFonts w:ascii="Arial" w:hAnsi="Arial" w:cs="Arial"/>
        </w:rPr>
        <w:t>,</w:t>
      </w:r>
      <w:r w:rsidR="00111F6F" w:rsidRPr="00744D80">
        <w:rPr>
          <w:rFonts w:ascii="Arial" w:hAnsi="Arial" w:cs="Arial"/>
        </w:rPr>
        <w:t xml:space="preserve"> allowed</w:t>
      </w:r>
      <w:r w:rsidR="00C72407" w:rsidRPr="00744D80">
        <w:rPr>
          <w:rFonts w:ascii="Arial" w:hAnsi="Arial" w:cs="Arial"/>
        </w:rPr>
        <w:t xml:space="preserve"> </w:t>
      </w:r>
      <w:r w:rsidR="00111F6F" w:rsidRPr="00744D80">
        <w:rPr>
          <w:rFonts w:ascii="Arial" w:hAnsi="Arial" w:cs="Arial"/>
        </w:rPr>
        <w:t xml:space="preserve">glaucoma diagnosis </w:t>
      </w:r>
      <w:r w:rsidR="00C72407" w:rsidRPr="00744D80">
        <w:rPr>
          <w:rFonts w:ascii="Arial" w:hAnsi="Arial" w:cs="Arial"/>
        </w:rPr>
        <w:t>based on expert consensus of characteristic optic nerve changes with or without visual field abnormality.</w:t>
      </w:r>
      <w:r w:rsidR="00111F6F" w:rsidRPr="00744D80">
        <w:rPr>
          <w:rFonts w:ascii="Arial" w:hAnsi="Arial" w:cs="Arial"/>
        </w:rPr>
        <w:t>.</w:t>
      </w:r>
      <w:r w:rsidR="00E827FD" w:rsidRPr="00744D80">
        <w:rPr>
          <w:rFonts w:ascii="Arial" w:hAnsi="Arial" w:cs="Arial"/>
        </w:rPr>
        <w:t xml:space="preserve"> </w:t>
      </w:r>
      <w:r w:rsidR="00B8422F" w:rsidRPr="00744D80">
        <w:rPr>
          <w:rFonts w:ascii="Arial" w:hAnsi="Arial" w:cs="Arial"/>
        </w:rPr>
        <w:t xml:space="preserve">A similar consensus approach has been used in the Ocular Hypertension </w:t>
      </w:r>
      <w:r w:rsidR="00E5237B" w:rsidRPr="00744D80">
        <w:rPr>
          <w:rFonts w:ascii="Arial" w:hAnsi="Arial" w:cs="Arial"/>
        </w:rPr>
        <w:t xml:space="preserve">Treatment </w:t>
      </w:r>
      <w:r w:rsidR="00B8422F" w:rsidRPr="00744D80">
        <w:rPr>
          <w:rFonts w:ascii="Arial" w:hAnsi="Arial" w:cs="Arial"/>
        </w:rPr>
        <w:t xml:space="preserve">Study and other clinical trials. </w:t>
      </w:r>
      <w:r w:rsidR="003D470B" w:rsidRPr="00744D80">
        <w:rPr>
          <w:rFonts w:ascii="Arial" w:hAnsi="Arial" w:cs="Arial"/>
        </w:rPr>
        <w:t>This approach addresses inherent limitations of 24-2 visual field testing, which may fail to detect early glaucomatous optic nerve damage</w:t>
      </w:r>
      <w:r w:rsidR="00111F6F" w:rsidRPr="00744D80">
        <w:rPr>
          <w:rFonts w:ascii="Arial" w:hAnsi="Arial" w:cs="Arial"/>
        </w:rPr>
        <w:t>,</w:t>
      </w:r>
      <w:r w:rsidR="00D1077F" w:rsidRPr="00744D80">
        <w:rPr>
          <w:rFonts w:ascii="Arial" w:hAnsi="Arial" w:cs="Arial"/>
          <w:vertAlign w:val="superscript"/>
        </w:rPr>
        <w:t>2</w:t>
      </w:r>
      <w:r w:rsidR="00C21EE4" w:rsidRPr="00744D80">
        <w:rPr>
          <w:rFonts w:ascii="Arial" w:hAnsi="Arial" w:cs="Arial"/>
          <w:vertAlign w:val="superscript"/>
        </w:rPr>
        <w:t>9</w:t>
      </w:r>
      <w:r w:rsidR="00111F6F" w:rsidRPr="00744D80">
        <w:rPr>
          <w:rFonts w:ascii="Arial" w:hAnsi="Arial" w:cs="Arial"/>
        </w:rPr>
        <w:t xml:space="preserve"> </w:t>
      </w:r>
      <w:r w:rsidR="003D470B" w:rsidRPr="00744D80">
        <w:rPr>
          <w:rFonts w:ascii="Arial" w:hAnsi="Arial" w:cs="Arial"/>
        </w:rPr>
        <w:t xml:space="preserve">as </w:t>
      </w:r>
      <w:r w:rsidR="00E26D0B" w:rsidRPr="00744D80">
        <w:rPr>
          <w:rFonts w:ascii="Arial" w:hAnsi="Arial" w:cs="Arial"/>
        </w:rPr>
        <w:t xml:space="preserve">structural </w:t>
      </w:r>
      <w:r w:rsidR="000148B8" w:rsidRPr="00744D80">
        <w:rPr>
          <w:rFonts w:ascii="Arial" w:hAnsi="Arial" w:cs="Arial"/>
        </w:rPr>
        <w:t xml:space="preserve">optic </w:t>
      </w:r>
      <w:r w:rsidR="00111F6F" w:rsidRPr="00744D80">
        <w:rPr>
          <w:rFonts w:ascii="Arial" w:hAnsi="Arial" w:cs="Arial"/>
        </w:rPr>
        <w:t xml:space="preserve">nerve damage </w:t>
      </w:r>
      <w:r w:rsidR="00E26D0B" w:rsidRPr="00744D80">
        <w:rPr>
          <w:rFonts w:ascii="Arial" w:hAnsi="Arial" w:cs="Arial"/>
        </w:rPr>
        <w:t>ca</w:t>
      </w:r>
      <w:r w:rsidR="003D470B" w:rsidRPr="00744D80">
        <w:rPr>
          <w:rFonts w:ascii="Arial" w:hAnsi="Arial" w:cs="Arial"/>
        </w:rPr>
        <w:t>n precede</w:t>
      </w:r>
      <w:r w:rsidR="00111F6F" w:rsidRPr="00744D80">
        <w:rPr>
          <w:rFonts w:ascii="Arial" w:hAnsi="Arial" w:cs="Arial"/>
        </w:rPr>
        <w:t xml:space="preserve"> detectable </w:t>
      </w:r>
      <w:r w:rsidR="000148B8" w:rsidRPr="00744D80">
        <w:rPr>
          <w:rFonts w:ascii="Arial" w:hAnsi="Arial" w:cs="Arial"/>
        </w:rPr>
        <w:t>visual f</w:t>
      </w:r>
      <w:r w:rsidR="00111F6F" w:rsidRPr="00744D80">
        <w:rPr>
          <w:rFonts w:ascii="Arial" w:hAnsi="Arial" w:cs="Arial"/>
        </w:rPr>
        <w:t>ield loss</w:t>
      </w:r>
      <w:r w:rsidR="000148B8" w:rsidRPr="00744D80">
        <w:rPr>
          <w:rFonts w:ascii="Arial" w:hAnsi="Arial" w:cs="Arial"/>
        </w:rPr>
        <w:t>. In addition,</w:t>
      </w:r>
      <w:r w:rsidR="00635674" w:rsidRPr="00744D80">
        <w:rPr>
          <w:rFonts w:ascii="Arial" w:hAnsi="Arial" w:cs="Arial"/>
        </w:rPr>
        <w:t xml:space="preserve"> a specific cup disc ratio </w:t>
      </w:r>
      <w:r w:rsidR="00E5237B" w:rsidRPr="00744D80">
        <w:rPr>
          <w:rFonts w:ascii="Arial" w:hAnsi="Arial" w:cs="Arial"/>
        </w:rPr>
        <w:t xml:space="preserve">(a criteria used in the ISGEO definition) </w:t>
      </w:r>
      <w:r w:rsidR="000148B8" w:rsidRPr="00744D80">
        <w:rPr>
          <w:rFonts w:ascii="Arial" w:hAnsi="Arial" w:cs="Arial"/>
        </w:rPr>
        <w:t>may not</w:t>
      </w:r>
      <w:r w:rsidR="00635674" w:rsidRPr="00744D80">
        <w:rPr>
          <w:rFonts w:ascii="Arial" w:hAnsi="Arial" w:cs="Arial"/>
        </w:rPr>
        <w:t xml:space="preserve"> define whether glaucomatous </w:t>
      </w:r>
      <w:r w:rsidR="000148B8" w:rsidRPr="00744D80">
        <w:rPr>
          <w:rFonts w:ascii="Arial" w:hAnsi="Arial" w:cs="Arial"/>
        </w:rPr>
        <w:t xml:space="preserve">optic nerve </w:t>
      </w:r>
      <w:r w:rsidR="00635674" w:rsidRPr="00744D80">
        <w:rPr>
          <w:rFonts w:ascii="Arial" w:hAnsi="Arial" w:cs="Arial"/>
        </w:rPr>
        <w:t>damage has occurred</w:t>
      </w:r>
      <w:r w:rsidR="00E5237B" w:rsidRPr="00744D80">
        <w:rPr>
          <w:rFonts w:ascii="Arial" w:hAnsi="Arial" w:cs="Arial"/>
        </w:rPr>
        <w:t xml:space="preserve"> or not</w:t>
      </w:r>
      <w:r w:rsidR="00111F6F" w:rsidRPr="00744D80">
        <w:rPr>
          <w:rFonts w:ascii="Arial" w:hAnsi="Arial" w:cs="Arial"/>
        </w:rPr>
        <w:t>.</w:t>
      </w:r>
      <w:r w:rsidR="00287DF8" w:rsidRPr="00744D80">
        <w:rPr>
          <w:rFonts w:ascii="Arial" w:hAnsi="Arial" w:cs="Arial"/>
        </w:rPr>
        <w:t xml:space="preserve"> </w:t>
      </w:r>
      <w:r w:rsidR="003D470B" w:rsidRPr="00744D80">
        <w:rPr>
          <w:rFonts w:ascii="Arial" w:hAnsi="Arial" w:cs="Arial"/>
        </w:rPr>
        <w:t xml:space="preserve">Even excluding </w:t>
      </w:r>
      <w:r w:rsidR="004A681B" w:rsidRPr="00744D80">
        <w:rPr>
          <w:rFonts w:ascii="Arial" w:hAnsi="Arial" w:cs="Arial"/>
        </w:rPr>
        <w:t>“pre</w:t>
      </w:r>
      <w:r w:rsidR="000148B8" w:rsidRPr="00744D80">
        <w:rPr>
          <w:rFonts w:ascii="Arial" w:hAnsi="Arial" w:cs="Arial"/>
        </w:rPr>
        <w:t>-</w:t>
      </w:r>
      <w:r w:rsidR="004A681B" w:rsidRPr="00744D80">
        <w:rPr>
          <w:rFonts w:ascii="Arial" w:hAnsi="Arial" w:cs="Arial"/>
        </w:rPr>
        <w:t>perimetric” glaucoma</w:t>
      </w:r>
      <w:r w:rsidR="00D24E9D" w:rsidRPr="00744D80">
        <w:rPr>
          <w:rFonts w:ascii="Arial" w:hAnsi="Arial" w:cs="Arial"/>
        </w:rPr>
        <w:t xml:space="preserve"> </w:t>
      </w:r>
      <w:r w:rsidR="003D470B" w:rsidRPr="00744D80">
        <w:rPr>
          <w:rFonts w:ascii="Arial" w:hAnsi="Arial" w:cs="Arial"/>
        </w:rPr>
        <w:t>cases</w:t>
      </w:r>
      <w:r w:rsidR="000162D2" w:rsidRPr="00744D80">
        <w:rPr>
          <w:rFonts w:ascii="Arial" w:hAnsi="Arial" w:cs="Arial"/>
        </w:rPr>
        <w:t>,</w:t>
      </w:r>
      <w:r w:rsidR="003D470B" w:rsidRPr="00744D80">
        <w:rPr>
          <w:rFonts w:ascii="Arial" w:hAnsi="Arial" w:cs="Arial"/>
        </w:rPr>
        <w:t xml:space="preserve"> our prevalence remained</w:t>
      </w:r>
      <w:r w:rsidR="00635674" w:rsidRPr="00744D80">
        <w:rPr>
          <w:rFonts w:ascii="Arial" w:hAnsi="Arial" w:cs="Arial"/>
        </w:rPr>
        <w:t xml:space="preserve"> 3.76%</w:t>
      </w:r>
      <w:r w:rsidR="003D470B" w:rsidRPr="00744D80">
        <w:rPr>
          <w:rFonts w:ascii="Arial" w:hAnsi="Arial" w:cs="Arial"/>
        </w:rPr>
        <w:t xml:space="preserve"> - still</w:t>
      </w:r>
      <w:r w:rsidR="004A681B" w:rsidRPr="00744D80">
        <w:rPr>
          <w:rFonts w:ascii="Arial" w:hAnsi="Arial" w:cs="Arial"/>
        </w:rPr>
        <w:t xml:space="preserve"> higher than any other previously studied </w:t>
      </w:r>
      <w:r w:rsidR="0096344E" w:rsidRPr="00744D80">
        <w:rPr>
          <w:rFonts w:ascii="Arial" w:hAnsi="Arial" w:cs="Arial"/>
        </w:rPr>
        <w:t>Chinese population from Asia</w:t>
      </w:r>
      <w:r w:rsidR="004A681B" w:rsidRPr="00744D80">
        <w:rPr>
          <w:rFonts w:ascii="Arial" w:hAnsi="Arial" w:cs="Arial"/>
        </w:rPr>
        <w:t>.</w:t>
      </w:r>
      <w:r w:rsidR="003B544F" w:rsidRPr="00744D80">
        <w:rPr>
          <w:rFonts w:ascii="Arial" w:hAnsi="Arial" w:cs="Arial"/>
        </w:rPr>
        <w:t xml:space="preserve"> </w:t>
      </w:r>
    </w:p>
    <w:p w14:paraId="14401029" w14:textId="1D8967BF" w:rsidR="00AA1310" w:rsidRPr="00744D80" w:rsidRDefault="00915DD1" w:rsidP="000C2982">
      <w:pPr>
        <w:spacing w:line="480" w:lineRule="auto"/>
        <w:ind w:firstLine="720"/>
        <w:rPr>
          <w:rFonts w:ascii="Arial" w:hAnsi="Arial" w:cs="Arial"/>
        </w:rPr>
      </w:pPr>
      <w:r w:rsidRPr="00744D80">
        <w:rPr>
          <w:rFonts w:ascii="Arial" w:hAnsi="Arial" w:cs="Arial"/>
        </w:rPr>
        <w:t xml:space="preserve">Second, </w:t>
      </w:r>
      <w:r w:rsidR="00654BAB" w:rsidRPr="00744D80">
        <w:rPr>
          <w:rFonts w:ascii="Arial" w:hAnsi="Arial" w:cs="Arial"/>
        </w:rPr>
        <w:t xml:space="preserve">risk factor burden may differ across Chinese populations. We investigated whether these differences could be related to axial length differences. The risk of having OAG was 36% higher for every 1mm longer axial length.  </w:t>
      </w:r>
      <w:r w:rsidR="00635674" w:rsidRPr="00744D80">
        <w:rPr>
          <w:rFonts w:ascii="Arial" w:hAnsi="Arial" w:cs="Arial"/>
        </w:rPr>
        <w:t>Prior studies from China have reported longer AL among those living in urban areas and also among the younger populations.</w:t>
      </w:r>
      <w:r w:rsidR="00C21EE4" w:rsidRPr="00744D80">
        <w:rPr>
          <w:rFonts w:ascii="Arial" w:hAnsi="Arial" w:cs="Arial"/>
          <w:vertAlign w:val="superscript"/>
        </w:rPr>
        <w:t>30,31</w:t>
      </w:r>
      <w:r w:rsidR="00635674" w:rsidRPr="00744D80">
        <w:rPr>
          <w:rFonts w:ascii="Arial" w:hAnsi="Arial" w:cs="Arial"/>
        </w:rPr>
        <w:t xml:space="preserve"> </w:t>
      </w:r>
      <w:r w:rsidR="001C274D" w:rsidRPr="00744D80">
        <w:rPr>
          <w:rFonts w:ascii="Arial" w:hAnsi="Arial" w:cs="Arial"/>
        </w:rPr>
        <w:t>In fact, there is now a well-established epidemic of myopia and high myopia,</w:t>
      </w:r>
      <w:r w:rsidR="00667191" w:rsidRPr="00744D80">
        <w:rPr>
          <w:rFonts w:ascii="Arial" w:hAnsi="Arial" w:cs="Arial"/>
        </w:rPr>
        <w:t xml:space="preserve"> </w:t>
      </w:r>
      <w:r w:rsidR="001C274D" w:rsidRPr="00744D80">
        <w:rPr>
          <w:rFonts w:ascii="Arial" w:hAnsi="Arial" w:cs="Arial"/>
        </w:rPr>
        <w:t>due to increases in near work and less outdoor time among children</w:t>
      </w:r>
      <w:r w:rsidR="00330736" w:rsidRPr="00744D80">
        <w:rPr>
          <w:rFonts w:ascii="Arial" w:hAnsi="Arial" w:cs="Arial"/>
        </w:rPr>
        <w:t xml:space="preserve"> especially </w:t>
      </w:r>
      <w:r w:rsidR="00667191" w:rsidRPr="00744D80">
        <w:rPr>
          <w:rFonts w:ascii="Arial" w:hAnsi="Arial" w:cs="Arial"/>
        </w:rPr>
        <w:t xml:space="preserve">in East and Southeast Asia but </w:t>
      </w:r>
      <w:r w:rsidR="00330736" w:rsidRPr="00744D80">
        <w:rPr>
          <w:rFonts w:ascii="Arial" w:hAnsi="Arial" w:cs="Arial"/>
        </w:rPr>
        <w:t xml:space="preserve">also </w:t>
      </w:r>
      <w:r w:rsidR="00667191" w:rsidRPr="00744D80">
        <w:rPr>
          <w:rFonts w:ascii="Arial" w:hAnsi="Arial" w:cs="Arial"/>
        </w:rPr>
        <w:t xml:space="preserve">across several </w:t>
      </w:r>
      <w:r w:rsidR="00330736" w:rsidRPr="00744D80">
        <w:rPr>
          <w:rFonts w:ascii="Arial" w:hAnsi="Arial" w:cs="Arial"/>
        </w:rPr>
        <w:t xml:space="preserve">other </w:t>
      </w:r>
      <w:r w:rsidR="00667191" w:rsidRPr="00744D80">
        <w:rPr>
          <w:rFonts w:ascii="Arial" w:hAnsi="Arial" w:cs="Arial"/>
        </w:rPr>
        <w:t>populations worldwide</w:t>
      </w:r>
      <w:r w:rsidR="001C274D" w:rsidRPr="00744D80">
        <w:rPr>
          <w:rFonts w:ascii="Arial" w:hAnsi="Arial" w:cs="Arial"/>
        </w:rPr>
        <w:t>.</w:t>
      </w:r>
      <w:r w:rsidR="006F688C" w:rsidRPr="00744D80">
        <w:rPr>
          <w:rFonts w:ascii="Arial" w:hAnsi="Arial" w:cs="Arial"/>
          <w:vertAlign w:val="superscript"/>
        </w:rPr>
        <w:t>3</w:t>
      </w:r>
      <w:r w:rsidR="00C21EE4" w:rsidRPr="00744D80">
        <w:rPr>
          <w:rFonts w:ascii="Arial" w:hAnsi="Arial" w:cs="Arial"/>
          <w:vertAlign w:val="superscript"/>
        </w:rPr>
        <w:t>2</w:t>
      </w:r>
      <w:r w:rsidR="001C274D" w:rsidRPr="00744D80">
        <w:rPr>
          <w:rFonts w:ascii="Arial" w:hAnsi="Arial" w:cs="Arial"/>
          <w:vertAlign w:val="superscript"/>
        </w:rPr>
        <w:t>,</w:t>
      </w:r>
      <w:r w:rsidR="00D1077F" w:rsidRPr="00744D80">
        <w:rPr>
          <w:rFonts w:ascii="Arial" w:hAnsi="Arial" w:cs="Arial"/>
          <w:vertAlign w:val="superscript"/>
        </w:rPr>
        <w:t>3</w:t>
      </w:r>
      <w:r w:rsidR="00C21EE4" w:rsidRPr="00744D80">
        <w:rPr>
          <w:rFonts w:ascii="Arial" w:hAnsi="Arial" w:cs="Arial"/>
          <w:vertAlign w:val="superscript"/>
        </w:rPr>
        <w:t>3</w:t>
      </w:r>
      <w:r w:rsidR="001C274D" w:rsidRPr="00744D80">
        <w:rPr>
          <w:rFonts w:ascii="Arial" w:hAnsi="Arial" w:cs="Arial"/>
        </w:rPr>
        <w:t xml:space="preserve"> </w:t>
      </w:r>
      <w:r w:rsidR="00635674" w:rsidRPr="00744D80">
        <w:rPr>
          <w:rFonts w:ascii="Arial" w:hAnsi="Arial" w:cs="Arial"/>
        </w:rPr>
        <w:t xml:space="preserve"> </w:t>
      </w:r>
      <w:r w:rsidR="006975AE" w:rsidRPr="00744D80">
        <w:rPr>
          <w:rFonts w:ascii="Arial" w:hAnsi="Arial" w:cs="Arial"/>
        </w:rPr>
        <w:t xml:space="preserve">The mean AL among CHES participants was 23.9 </w:t>
      </w:r>
      <w:r w:rsidR="006975AE" w:rsidRPr="00744D80">
        <w:rPr>
          <w:rFonts w:ascii="Arial" w:hAnsi="Arial" w:cs="Arial"/>
        </w:rPr>
        <w:sym w:font="Symbol" w:char="F0B1"/>
      </w:r>
      <w:r w:rsidR="006975AE" w:rsidRPr="00744D80">
        <w:rPr>
          <w:rFonts w:ascii="Arial" w:hAnsi="Arial" w:cs="Arial"/>
        </w:rPr>
        <w:t xml:space="preserve">1.4 mm, which was among the longest compared to </w:t>
      </w:r>
      <w:r w:rsidR="00330736" w:rsidRPr="00744D80">
        <w:rPr>
          <w:rFonts w:ascii="Arial" w:hAnsi="Arial" w:cs="Arial"/>
        </w:rPr>
        <w:t xml:space="preserve">most </w:t>
      </w:r>
      <w:r w:rsidR="006975AE" w:rsidRPr="00744D80">
        <w:rPr>
          <w:rFonts w:ascii="Arial" w:hAnsi="Arial" w:cs="Arial"/>
        </w:rPr>
        <w:t>other studies</w:t>
      </w:r>
      <w:r w:rsidR="00C21EE4" w:rsidRPr="00744D80">
        <w:rPr>
          <w:rFonts w:ascii="Arial" w:hAnsi="Arial" w:cs="Arial"/>
        </w:rPr>
        <w:t xml:space="preserve"> of Chinese descent individuals</w:t>
      </w:r>
      <w:r w:rsidR="006975AE" w:rsidRPr="00744D80">
        <w:rPr>
          <w:rFonts w:ascii="Arial" w:hAnsi="Arial" w:cs="Arial"/>
        </w:rPr>
        <w:t xml:space="preserve">. In comparison, mean AL </w:t>
      </w:r>
      <w:r w:rsidR="004C651E" w:rsidRPr="00744D80">
        <w:rPr>
          <w:rFonts w:ascii="Arial" w:hAnsi="Arial" w:cs="Arial"/>
        </w:rPr>
        <w:t>was 22.8</w:t>
      </w:r>
      <w:r w:rsidR="002F2C71" w:rsidRPr="00744D80">
        <w:rPr>
          <w:rFonts w:ascii="Arial" w:hAnsi="Arial" w:cs="Arial"/>
          <w:shd w:val="clear" w:color="auto" w:fill="FFFFFF"/>
        </w:rPr>
        <w:t xml:space="preserve">± </w:t>
      </w:r>
      <w:r w:rsidR="006975AE" w:rsidRPr="00744D80">
        <w:rPr>
          <w:rFonts w:ascii="Arial" w:hAnsi="Arial" w:cs="Arial"/>
        </w:rPr>
        <w:t>0.9</w:t>
      </w:r>
      <w:r w:rsidR="00860757" w:rsidRPr="00744D80">
        <w:rPr>
          <w:rFonts w:ascii="Arial" w:hAnsi="Arial" w:cs="Arial"/>
        </w:rPr>
        <w:t xml:space="preserve"> </w:t>
      </w:r>
      <w:r w:rsidR="004C651E" w:rsidRPr="00744D80">
        <w:rPr>
          <w:rFonts w:ascii="Arial" w:hAnsi="Arial" w:cs="Arial"/>
        </w:rPr>
        <w:t>mm in</w:t>
      </w:r>
      <w:r w:rsidR="006975AE" w:rsidRPr="00744D80">
        <w:rPr>
          <w:rFonts w:ascii="Arial" w:hAnsi="Arial" w:cs="Arial"/>
        </w:rPr>
        <w:t xml:space="preserve"> the Handan </w:t>
      </w:r>
      <w:r w:rsidR="00860757" w:rsidRPr="00744D80">
        <w:rPr>
          <w:rFonts w:ascii="Arial" w:hAnsi="Arial" w:cs="Arial"/>
        </w:rPr>
        <w:t>E</w:t>
      </w:r>
      <w:r w:rsidR="006975AE" w:rsidRPr="00744D80">
        <w:rPr>
          <w:rFonts w:ascii="Arial" w:hAnsi="Arial" w:cs="Arial"/>
        </w:rPr>
        <w:t xml:space="preserve">ye </w:t>
      </w:r>
      <w:r w:rsidR="00860757" w:rsidRPr="00744D80">
        <w:rPr>
          <w:rFonts w:ascii="Arial" w:hAnsi="Arial" w:cs="Arial"/>
        </w:rPr>
        <w:t>S</w:t>
      </w:r>
      <w:r w:rsidR="006975AE" w:rsidRPr="00744D80">
        <w:rPr>
          <w:rFonts w:ascii="Arial" w:hAnsi="Arial" w:cs="Arial"/>
        </w:rPr>
        <w:t>tudy,</w:t>
      </w:r>
      <w:r w:rsidR="00D1077F" w:rsidRPr="00744D80">
        <w:rPr>
          <w:rFonts w:ascii="Arial" w:hAnsi="Arial" w:cs="Arial"/>
          <w:vertAlign w:val="superscript"/>
        </w:rPr>
        <w:t>14</w:t>
      </w:r>
      <w:r w:rsidR="006975AE" w:rsidRPr="00744D80">
        <w:rPr>
          <w:rFonts w:ascii="Arial" w:hAnsi="Arial" w:cs="Arial"/>
        </w:rPr>
        <w:t xml:space="preserve"> 22.82</w:t>
      </w:r>
      <w:r w:rsidR="002F2C71" w:rsidRPr="00744D80">
        <w:rPr>
          <w:rFonts w:ascii="Arial" w:hAnsi="Arial" w:cs="Arial"/>
        </w:rPr>
        <w:t xml:space="preserve"> mm</w:t>
      </w:r>
      <w:r w:rsidR="00705D3D" w:rsidRPr="00744D80">
        <w:rPr>
          <w:rFonts w:ascii="Arial" w:hAnsi="Arial" w:cs="Arial"/>
        </w:rPr>
        <w:t xml:space="preserve"> in the Yunnan Eye Study</w:t>
      </w:r>
      <w:r w:rsidR="006975AE" w:rsidRPr="00744D80">
        <w:rPr>
          <w:rFonts w:ascii="Arial" w:hAnsi="Arial" w:cs="Arial"/>
        </w:rPr>
        <w:t>,</w:t>
      </w:r>
      <w:r w:rsidR="00D1077F" w:rsidRPr="00744D80">
        <w:rPr>
          <w:rFonts w:ascii="Arial" w:hAnsi="Arial" w:cs="Arial"/>
          <w:vertAlign w:val="superscript"/>
        </w:rPr>
        <w:t>3</w:t>
      </w:r>
      <w:r w:rsidR="006F688C" w:rsidRPr="00744D80">
        <w:rPr>
          <w:rFonts w:ascii="Arial" w:hAnsi="Arial" w:cs="Arial"/>
          <w:vertAlign w:val="superscript"/>
        </w:rPr>
        <w:t>4</w:t>
      </w:r>
      <w:r w:rsidR="006975AE" w:rsidRPr="00744D80">
        <w:rPr>
          <w:rFonts w:ascii="Arial" w:hAnsi="Arial" w:cs="Arial"/>
        </w:rPr>
        <w:t xml:space="preserve"> </w:t>
      </w:r>
      <w:r w:rsidR="006975AE" w:rsidRPr="00744D80">
        <w:rPr>
          <w:rFonts w:ascii="Arial" w:hAnsi="Arial" w:cs="Arial"/>
          <w:shd w:val="clear" w:color="auto" w:fill="FFFFFF"/>
        </w:rPr>
        <w:t xml:space="preserve">23.25±1.14 </w:t>
      </w:r>
      <w:r w:rsidR="00330736" w:rsidRPr="00744D80">
        <w:rPr>
          <w:rFonts w:ascii="Arial" w:hAnsi="Arial" w:cs="Arial"/>
          <w:shd w:val="clear" w:color="auto" w:fill="FFFFFF"/>
        </w:rPr>
        <w:t>mm in</w:t>
      </w:r>
      <w:r w:rsidR="006975AE" w:rsidRPr="00744D80">
        <w:rPr>
          <w:rFonts w:ascii="Arial" w:hAnsi="Arial" w:cs="Arial"/>
          <w:shd w:val="clear" w:color="auto" w:fill="FFFFFF"/>
        </w:rPr>
        <w:t xml:space="preserve"> the Beijing Eye Study,</w:t>
      </w:r>
      <w:r w:rsidR="00D1077F" w:rsidRPr="00744D80">
        <w:rPr>
          <w:rFonts w:ascii="Arial" w:hAnsi="Arial" w:cs="Arial"/>
          <w:shd w:val="clear" w:color="auto" w:fill="FFFFFF"/>
          <w:vertAlign w:val="superscript"/>
        </w:rPr>
        <w:t>3</w:t>
      </w:r>
      <w:r w:rsidR="006F688C" w:rsidRPr="00744D80">
        <w:rPr>
          <w:rFonts w:ascii="Arial" w:hAnsi="Arial" w:cs="Arial"/>
          <w:shd w:val="clear" w:color="auto" w:fill="FFFFFF"/>
          <w:vertAlign w:val="superscript"/>
        </w:rPr>
        <w:t>5</w:t>
      </w:r>
      <w:r w:rsidR="006327DD" w:rsidRPr="00744D80">
        <w:rPr>
          <w:rFonts w:ascii="Arial" w:hAnsi="Arial" w:cs="Arial"/>
        </w:rPr>
        <w:t>and 24.0 (</w:t>
      </w:r>
      <w:r w:rsidR="006327DD" w:rsidRPr="00744D80">
        <w:rPr>
          <w:rFonts w:ascii="Arial" w:hAnsi="Arial" w:cs="Arial"/>
        </w:rPr>
        <w:sym w:font="Symbol" w:char="F0B1"/>
      </w:r>
      <w:r w:rsidR="006327DD" w:rsidRPr="00744D80">
        <w:rPr>
          <w:rFonts w:ascii="Arial" w:hAnsi="Arial" w:cs="Arial"/>
        </w:rPr>
        <w:t>1.32) mm in the Singapore Chinese Eye Study</w:t>
      </w:r>
      <w:r w:rsidR="00860757" w:rsidRPr="00744D80">
        <w:rPr>
          <w:rFonts w:ascii="Arial" w:hAnsi="Arial" w:cs="Arial"/>
        </w:rPr>
        <w:t>.</w:t>
      </w:r>
      <w:r w:rsidR="006327DD" w:rsidRPr="00744D80">
        <w:rPr>
          <w:rFonts w:ascii="Arial" w:hAnsi="Arial" w:cs="Arial"/>
          <w:vertAlign w:val="superscript"/>
        </w:rPr>
        <w:t>3</w:t>
      </w:r>
      <w:r w:rsidR="00C21EE4" w:rsidRPr="00744D80">
        <w:rPr>
          <w:rFonts w:ascii="Arial" w:hAnsi="Arial" w:cs="Arial"/>
          <w:vertAlign w:val="superscript"/>
        </w:rPr>
        <w:t>6</w:t>
      </w:r>
      <w:r w:rsidR="006975AE" w:rsidRPr="00744D80">
        <w:rPr>
          <w:rFonts w:ascii="Arial" w:hAnsi="Arial" w:cs="Arial"/>
          <w:shd w:val="clear" w:color="auto" w:fill="FFFFFF"/>
        </w:rPr>
        <w:t xml:space="preserve"> </w:t>
      </w:r>
      <w:r w:rsidR="00A527B4" w:rsidRPr="00744D80">
        <w:rPr>
          <w:rFonts w:ascii="Arial" w:hAnsi="Arial" w:cs="Arial"/>
        </w:rPr>
        <w:t>Axial elongation</w:t>
      </w:r>
      <w:r w:rsidR="00705D3D" w:rsidRPr="00744D80">
        <w:rPr>
          <w:rFonts w:ascii="Arial" w:hAnsi="Arial" w:cs="Arial"/>
        </w:rPr>
        <w:t xml:space="preserve"> and associated thinning of the lamina cribrosa</w:t>
      </w:r>
      <w:r w:rsidR="00A527B4" w:rsidRPr="00744D80">
        <w:rPr>
          <w:rFonts w:ascii="Arial" w:hAnsi="Arial" w:cs="Arial"/>
        </w:rPr>
        <w:t xml:space="preserve"> </w:t>
      </w:r>
      <w:r w:rsidR="00860757" w:rsidRPr="00744D80">
        <w:rPr>
          <w:rFonts w:ascii="Arial" w:hAnsi="Arial" w:cs="Arial"/>
        </w:rPr>
        <w:t xml:space="preserve">may </w:t>
      </w:r>
      <w:r w:rsidR="00A527B4" w:rsidRPr="00744D80">
        <w:rPr>
          <w:rFonts w:ascii="Arial" w:hAnsi="Arial" w:cs="Arial"/>
        </w:rPr>
        <w:t>compromise biomechanical support for the retinal ganglion cell</w:t>
      </w:r>
      <w:r w:rsidR="00860757" w:rsidRPr="00744D80">
        <w:rPr>
          <w:rFonts w:ascii="Arial" w:hAnsi="Arial" w:cs="Arial"/>
        </w:rPr>
        <w:t xml:space="preserve"> </w:t>
      </w:r>
      <w:r w:rsidR="00A527B4" w:rsidRPr="00744D80">
        <w:rPr>
          <w:rFonts w:ascii="Arial" w:hAnsi="Arial" w:cs="Arial"/>
        </w:rPr>
        <w:t>axons</w:t>
      </w:r>
      <w:r w:rsidR="006F688C" w:rsidRPr="00744D80">
        <w:rPr>
          <w:rFonts w:ascii="Arial" w:hAnsi="Arial" w:cs="Arial"/>
          <w:vertAlign w:val="superscript"/>
        </w:rPr>
        <w:t>3</w:t>
      </w:r>
      <w:r w:rsidR="001245E2" w:rsidRPr="00744D80">
        <w:rPr>
          <w:rFonts w:ascii="Arial" w:hAnsi="Arial" w:cs="Arial"/>
          <w:vertAlign w:val="superscript"/>
        </w:rPr>
        <w:t>7</w:t>
      </w:r>
      <w:r w:rsidR="00A527B4" w:rsidRPr="00744D80">
        <w:rPr>
          <w:rFonts w:ascii="Arial" w:hAnsi="Arial" w:cs="Arial"/>
          <w:vertAlign w:val="superscript"/>
        </w:rPr>
        <w:t xml:space="preserve"> </w:t>
      </w:r>
      <w:r w:rsidR="00330736" w:rsidRPr="00744D80">
        <w:rPr>
          <w:rFonts w:ascii="Arial" w:hAnsi="Arial" w:cs="Arial"/>
        </w:rPr>
        <w:t>and</w:t>
      </w:r>
      <w:r w:rsidR="00A527B4" w:rsidRPr="00744D80">
        <w:rPr>
          <w:rFonts w:ascii="Arial" w:hAnsi="Arial" w:cs="Arial"/>
        </w:rPr>
        <w:t xml:space="preserve"> reduce structural support for the </w:t>
      </w:r>
      <w:r w:rsidR="00860757" w:rsidRPr="00744D80">
        <w:rPr>
          <w:rFonts w:ascii="Arial" w:hAnsi="Arial" w:cs="Arial"/>
        </w:rPr>
        <w:t>retinal ganglion cell</w:t>
      </w:r>
      <w:r w:rsidR="00A527B4" w:rsidRPr="00744D80">
        <w:rPr>
          <w:rFonts w:ascii="Arial" w:hAnsi="Arial" w:cs="Arial"/>
        </w:rPr>
        <w:t xml:space="preserve"> microvasculature</w:t>
      </w:r>
      <w:r w:rsidR="00E51A13" w:rsidRPr="00744D80">
        <w:rPr>
          <w:rFonts w:ascii="Arial" w:hAnsi="Arial" w:cs="Arial"/>
        </w:rPr>
        <w:t>.</w:t>
      </w:r>
      <w:r w:rsidR="006F688C" w:rsidRPr="00744D80">
        <w:rPr>
          <w:rFonts w:ascii="Arial" w:hAnsi="Arial" w:cs="Arial"/>
          <w:vertAlign w:val="superscript"/>
        </w:rPr>
        <w:t>3</w:t>
      </w:r>
      <w:r w:rsidR="001245E2" w:rsidRPr="00744D80">
        <w:rPr>
          <w:rFonts w:ascii="Arial" w:hAnsi="Arial" w:cs="Arial"/>
          <w:vertAlign w:val="superscript"/>
        </w:rPr>
        <w:t>8</w:t>
      </w:r>
      <w:r w:rsidR="006F688C" w:rsidRPr="00744D80">
        <w:rPr>
          <w:rFonts w:ascii="Arial" w:hAnsi="Arial" w:cs="Arial"/>
        </w:rPr>
        <w:t xml:space="preserve"> </w:t>
      </w:r>
    </w:p>
    <w:p w14:paraId="18A36EA9" w14:textId="7A1E2D35" w:rsidR="00A527B4" w:rsidRPr="00744D80" w:rsidRDefault="006975AE" w:rsidP="000C2982">
      <w:pPr>
        <w:spacing w:line="480" w:lineRule="auto"/>
        <w:ind w:firstLine="720"/>
        <w:rPr>
          <w:rFonts w:ascii="Arial" w:hAnsi="Arial" w:cs="Arial"/>
        </w:rPr>
      </w:pPr>
      <w:r w:rsidRPr="00744D80">
        <w:rPr>
          <w:rFonts w:ascii="Arial" w:hAnsi="Arial" w:cs="Arial"/>
        </w:rPr>
        <w:t xml:space="preserve">Third, environmental differences </w:t>
      </w:r>
      <w:r w:rsidR="007569D6" w:rsidRPr="00744D80">
        <w:rPr>
          <w:rFonts w:ascii="Arial" w:hAnsi="Arial" w:cs="Arial"/>
        </w:rPr>
        <w:t>may</w:t>
      </w:r>
      <w:r w:rsidRPr="00744D80">
        <w:rPr>
          <w:rFonts w:ascii="Arial" w:hAnsi="Arial" w:cs="Arial"/>
        </w:rPr>
        <w:t xml:space="preserve"> alter risk for OAG</w:t>
      </w:r>
      <w:r w:rsidR="00705D3D" w:rsidRPr="00744D80">
        <w:rPr>
          <w:rFonts w:ascii="Arial" w:hAnsi="Arial" w:cs="Arial"/>
        </w:rPr>
        <w:t xml:space="preserve"> across Chinese populations</w:t>
      </w:r>
      <w:r w:rsidRPr="00744D80">
        <w:rPr>
          <w:rFonts w:ascii="Arial" w:hAnsi="Arial" w:cs="Arial"/>
        </w:rPr>
        <w:t xml:space="preserve">. One example </w:t>
      </w:r>
      <w:r w:rsidR="001C274D" w:rsidRPr="00744D80">
        <w:rPr>
          <w:rFonts w:ascii="Arial" w:hAnsi="Arial" w:cs="Arial"/>
        </w:rPr>
        <w:t>is</w:t>
      </w:r>
      <w:r w:rsidRPr="00744D80">
        <w:rPr>
          <w:rFonts w:ascii="Arial" w:hAnsi="Arial" w:cs="Arial"/>
        </w:rPr>
        <w:t xml:space="preserve"> air pollution, which is</w:t>
      </w:r>
      <w:r w:rsidR="001C274D" w:rsidRPr="00744D80">
        <w:rPr>
          <w:rFonts w:ascii="Arial" w:hAnsi="Arial" w:cs="Arial"/>
        </w:rPr>
        <w:t xml:space="preserve"> poorly studied but</w:t>
      </w:r>
      <w:r w:rsidRPr="00744D80">
        <w:rPr>
          <w:rFonts w:ascii="Arial" w:hAnsi="Arial" w:cs="Arial"/>
        </w:rPr>
        <w:t xml:space="preserve"> suspected to increase glaucoma</w:t>
      </w:r>
      <w:r w:rsidR="007569D6" w:rsidRPr="00744D80">
        <w:rPr>
          <w:rFonts w:ascii="Arial" w:hAnsi="Arial" w:cs="Arial"/>
        </w:rPr>
        <w:t xml:space="preserve"> risk</w:t>
      </w:r>
      <w:r w:rsidRPr="00744D80">
        <w:rPr>
          <w:rFonts w:ascii="Arial" w:hAnsi="Arial" w:cs="Arial"/>
        </w:rPr>
        <w:t>.</w:t>
      </w:r>
      <w:r w:rsidR="001245E2" w:rsidRPr="00744D80">
        <w:rPr>
          <w:rFonts w:ascii="Arial" w:hAnsi="Arial" w:cs="Arial"/>
          <w:vertAlign w:val="superscript"/>
        </w:rPr>
        <w:t>39</w:t>
      </w:r>
      <w:r w:rsidR="006F688C" w:rsidRPr="00744D80">
        <w:rPr>
          <w:rFonts w:ascii="Arial" w:hAnsi="Arial" w:cs="Arial"/>
        </w:rPr>
        <w:t xml:space="preserve"> </w:t>
      </w:r>
      <w:r w:rsidR="007569D6" w:rsidRPr="00744D80">
        <w:rPr>
          <w:rFonts w:ascii="Arial" w:hAnsi="Arial" w:cs="Arial"/>
        </w:rPr>
        <w:t>Additional</w:t>
      </w:r>
      <w:r w:rsidRPr="00744D80">
        <w:rPr>
          <w:rFonts w:ascii="Arial" w:hAnsi="Arial" w:cs="Arial"/>
        </w:rPr>
        <w:t xml:space="preserve"> research is needed to investigate this and other potential environmental influences. </w:t>
      </w:r>
    </w:p>
    <w:p w14:paraId="673536BB" w14:textId="19B278C0" w:rsidR="001631A7" w:rsidRPr="00744D80" w:rsidRDefault="00E26D0B" w:rsidP="000C2982">
      <w:pPr>
        <w:spacing w:line="480" w:lineRule="auto"/>
        <w:rPr>
          <w:rFonts w:ascii="Arial" w:hAnsi="Arial" w:cs="Arial"/>
        </w:rPr>
      </w:pPr>
      <w:r w:rsidRPr="00744D80">
        <w:rPr>
          <w:rFonts w:ascii="Arial" w:hAnsi="Arial" w:cs="Arial"/>
        </w:rPr>
        <w:tab/>
      </w:r>
      <w:r w:rsidR="007569D6" w:rsidRPr="00744D80">
        <w:rPr>
          <w:rFonts w:ascii="Arial" w:hAnsi="Arial" w:cs="Arial"/>
        </w:rPr>
        <w:t>Age represented a major risk factor, with</w:t>
      </w:r>
      <w:r w:rsidR="001631A7" w:rsidRPr="00744D80">
        <w:rPr>
          <w:rFonts w:ascii="Arial" w:hAnsi="Arial" w:cs="Arial"/>
        </w:rPr>
        <w:t xml:space="preserve"> </w:t>
      </w:r>
      <w:r w:rsidR="009D14C5" w:rsidRPr="00744D80">
        <w:rPr>
          <w:rFonts w:ascii="Arial" w:hAnsi="Arial" w:cs="Arial"/>
        </w:rPr>
        <w:t>79</w:t>
      </w:r>
      <w:r w:rsidR="001631A7" w:rsidRPr="00744D80">
        <w:rPr>
          <w:rFonts w:ascii="Arial" w:hAnsi="Arial" w:cs="Arial"/>
        </w:rPr>
        <w:t xml:space="preserve">% </w:t>
      </w:r>
      <w:r w:rsidR="007569D6" w:rsidRPr="00744D80">
        <w:rPr>
          <w:rFonts w:ascii="Arial" w:hAnsi="Arial" w:cs="Arial"/>
        </w:rPr>
        <w:t>higher risk per decade of aging.</w:t>
      </w:r>
      <w:r w:rsidR="001631A7" w:rsidRPr="00744D80">
        <w:rPr>
          <w:rFonts w:ascii="Arial" w:hAnsi="Arial" w:cs="Arial"/>
        </w:rPr>
        <w:t xml:space="preserve"> The </w:t>
      </w:r>
      <w:r w:rsidR="007569D6" w:rsidRPr="00744D80">
        <w:rPr>
          <w:rFonts w:ascii="Arial" w:hAnsi="Arial" w:cs="Arial"/>
        </w:rPr>
        <w:t xml:space="preserve">OAG </w:t>
      </w:r>
      <w:r w:rsidR="001631A7" w:rsidRPr="00744D80">
        <w:rPr>
          <w:rFonts w:ascii="Arial" w:hAnsi="Arial" w:cs="Arial"/>
        </w:rPr>
        <w:t>prevalenc</w:t>
      </w:r>
      <w:r w:rsidR="007569D6" w:rsidRPr="00744D80">
        <w:rPr>
          <w:rFonts w:ascii="Arial" w:hAnsi="Arial" w:cs="Arial"/>
        </w:rPr>
        <w:t>e</w:t>
      </w:r>
      <w:r w:rsidR="001631A7" w:rsidRPr="00744D80">
        <w:rPr>
          <w:rFonts w:ascii="Arial" w:hAnsi="Arial" w:cs="Arial"/>
        </w:rPr>
        <w:t xml:space="preserve"> in </w:t>
      </w:r>
      <w:r w:rsidR="00CA5B79" w:rsidRPr="00744D80">
        <w:rPr>
          <w:rFonts w:ascii="Arial" w:hAnsi="Arial" w:cs="Arial"/>
        </w:rPr>
        <w:t xml:space="preserve">CHES in </w:t>
      </w:r>
      <w:r w:rsidR="001631A7" w:rsidRPr="00744D80">
        <w:rPr>
          <w:rFonts w:ascii="Arial" w:hAnsi="Arial" w:cs="Arial"/>
        </w:rPr>
        <w:t xml:space="preserve">those </w:t>
      </w:r>
      <w:r w:rsidR="007569D6" w:rsidRPr="00744D80">
        <w:rPr>
          <w:rFonts w:ascii="Arial" w:hAnsi="Arial" w:cs="Arial"/>
        </w:rPr>
        <w:t xml:space="preserve">aged </w:t>
      </w:r>
      <w:r w:rsidR="001631A7" w:rsidRPr="00744D80">
        <w:rPr>
          <w:rFonts w:ascii="Arial" w:hAnsi="Arial" w:cs="Arial"/>
        </w:rPr>
        <w:t xml:space="preserve">80 </w:t>
      </w:r>
      <w:r w:rsidR="00B8422F" w:rsidRPr="00744D80">
        <w:rPr>
          <w:rFonts w:ascii="Arial" w:hAnsi="Arial" w:cs="Arial"/>
        </w:rPr>
        <w:t xml:space="preserve">years </w:t>
      </w:r>
      <w:r w:rsidR="001631A7" w:rsidRPr="00744D80">
        <w:rPr>
          <w:rFonts w:ascii="Arial" w:hAnsi="Arial" w:cs="Arial"/>
        </w:rPr>
        <w:t xml:space="preserve">and </w:t>
      </w:r>
      <w:r w:rsidR="00B8422F" w:rsidRPr="00744D80">
        <w:rPr>
          <w:rFonts w:ascii="Arial" w:hAnsi="Arial" w:cs="Arial"/>
        </w:rPr>
        <w:t>older</w:t>
      </w:r>
      <w:r w:rsidR="001631A7" w:rsidRPr="00744D80">
        <w:rPr>
          <w:rFonts w:ascii="Arial" w:hAnsi="Arial" w:cs="Arial"/>
        </w:rPr>
        <w:t xml:space="preserve"> was</w:t>
      </w:r>
      <w:r w:rsidR="00206128" w:rsidRPr="00744D80">
        <w:rPr>
          <w:rFonts w:ascii="Arial" w:hAnsi="Arial" w:cs="Arial"/>
        </w:rPr>
        <w:t xml:space="preserve"> </w:t>
      </w:r>
      <w:r w:rsidR="007569D6" w:rsidRPr="00744D80">
        <w:rPr>
          <w:rFonts w:ascii="Arial" w:hAnsi="Arial" w:cs="Arial"/>
        </w:rPr>
        <w:t>five</w:t>
      </w:r>
      <w:r w:rsidR="004A681B" w:rsidRPr="00744D80">
        <w:rPr>
          <w:rFonts w:ascii="Arial" w:hAnsi="Arial" w:cs="Arial"/>
        </w:rPr>
        <w:t xml:space="preserve"> times</w:t>
      </w:r>
      <w:r w:rsidR="001631A7" w:rsidRPr="00744D80">
        <w:rPr>
          <w:rFonts w:ascii="Arial" w:hAnsi="Arial" w:cs="Arial"/>
        </w:rPr>
        <w:t xml:space="preserve"> </w:t>
      </w:r>
      <w:r w:rsidR="00CA5B79" w:rsidRPr="00744D80">
        <w:rPr>
          <w:rFonts w:ascii="Arial" w:hAnsi="Arial" w:cs="Arial"/>
        </w:rPr>
        <w:t>higher than</w:t>
      </w:r>
      <w:r w:rsidR="001631A7" w:rsidRPr="00744D80">
        <w:rPr>
          <w:rFonts w:ascii="Arial" w:hAnsi="Arial" w:cs="Arial"/>
        </w:rPr>
        <w:t xml:space="preserve"> prevalence in those </w:t>
      </w:r>
      <w:r w:rsidR="007569D6" w:rsidRPr="00744D80">
        <w:rPr>
          <w:rFonts w:ascii="Arial" w:hAnsi="Arial" w:cs="Arial"/>
        </w:rPr>
        <w:t xml:space="preserve">aged </w:t>
      </w:r>
      <w:r w:rsidR="001631A7" w:rsidRPr="00744D80">
        <w:rPr>
          <w:rFonts w:ascii="Arial" w:hAnsi="Arial" w:cs="Arial"/>
        </w:rPr>
        <w:t xml:space="preserve">50-59 </w:t>
      </w:r>
      <w:r w:rsidR="00B8422F" w:rsidRPr="00744D80">
        <w:rPr>
          <w:rFonts w:ascii="Arial" w:hAnsi="Arial" w:cs="Arial"/>
        </w:rPr>
        <w:t>years</w:t>
      </w:r>
      <w:r w:rsidR="001631A7" w:rsidRPr="00744D80">
        <w:rPr>
          <w:rFonts w:ascii="Arial" w:hAnsi="Arial" w:cs="Arial"/>
        </w:rPr>
        <w:t xml:space="preserve">. Age-related changes </w:t>
      </w:r>
      <w:r w:rsidR="007569D6" w:rsidRPr="00744D80">
        <w:rPr>
          <w:rFonts w:ascii="Arial" w:hAnsi="Arial" w:cs="Arial"/>
        </w:rPr>
        <w:t xml:space="preserve">including </w:t>
      </w:r>
      <w:r w:rsidR="001631A7" w:rsidRPr="00744D80">
        <w:rPr>
          <w:rFonts w:ascii="Arial" w:hAnsi="Arial" w:cs="Arial"/>
        </w:rPr>
        <w:t>increased scleral thinning and stiffness</w:t>
      </w:r>
      <w:r w:rsidR="007569D6" w:rsidRPr="00744D80">
        <w:rPr>
          <w:rFonts w:ascii="Arial" w:hAnsi="Arial" w:cs="Arial"/>
        </w:rPr>
        <w:t xml:space="preserve"> and</w:t>
      </w:r>
      <w:r w:rsidR="001631A7" w:rsidRPr="00744D80">
        <w:rPr>
          <w:rFonts w:ascii="Arial" w:hAnsi="Arial" w:cs="Arial"/>
        </w:rPr>
        <w:t xml:space="preserve"> reduced vascular health </w:t>
      </w:r>
      <w:r w:rsidR="007569D6" w:rsidRPr="00744D80">
        <w:rPr>
          <w:rFonts w:ascii="Arial" w:hAnsi="Arial" w:cs="Arial"/>
        </w:rPr>
        <w:t xml:space="preserve">contribute to </w:t>
      </w:r>
      <w:r w:rsidR="001631A7" w:rsidRPr="00744D80">
        <w:rPr>
          <w:rFonts w:ascii="Arial" w:hAnsi="Arial" w:cs="Arial"/>
        </w:rPr>
        <w:t>age-related glaucoma risk.</w:t>
      </w:r>
      <w:r w:rsidR="006F688C" w:rsidRPr="00744D80">
        <w:rPr>
          <w:rFonts w:ascii="Arial" w:hAnsi="Arial" w:cs="Arial"/>
          <w:vertAlign w:val="superscript"/>
        </w:rPr>
        <w:t>3</w:t>
      </w:r>
      <w:r w:rsidR="001245E2" w:rsidRPr="00744D80">
        <w:rPr>
          <w:rFonts w:ascii="Arial" w:hAnsi="Arial" w:cs="Arial"/>
          <w:vertAlign w:val="superscript"/>
        </w:rPr>
        <w:t>7</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0</w:t>
      </w:r>
      <w:r w:rsidR="001631A7" w:rsidRPr="00744D80">
        <w:rPr>
          <w:rFonts w:ascii="Arial" w:hAnsi="Arial" w:cs="Arial"/>
        </w:rPr>
        <w:t xml:space="preserve"> </w:t>
      </w:r>
      <w:r w:rsidR="007569D6" w:rsidRPr="00744D80">
        <w:rPr>
          <w:rFonts w:ascii="Arial" w:hAnsi="Arial" w:cs="Arial"/>
        </w:rPr>
        <w:t xml:space="preserve">With rapid global population aging, glaucoma cases are projected to reach 111.8 million by 2040, disproportionately  affecting </w:t>
      </w:r>
      <w:r w:rsidR="001631A7" w:rsidRPr="00744D80">
        <w:rPr>
          <w:rFonts w:ascii="Arial" w:hAnsi="Arial" w:cs="Arial"/>
        </w:rPr>
        <w:t>Asia and Africa</w:t>
      </w:r>
      <w:r w:rsidR="008E35AF" w:rsidRPr="00744D80">
        <w:rPr>
          <w:rFonts w:ascii="Arial" w:hAnsi="Arial" w:cs="Arial"/>
        </w:rPr>
        <w:t>.</w:t>
      </w:r>
      <w:r w:rsidR="008E35AF" w:rsidRPr="00744D80">
        <w:rPr>
          <w:rFonts w:ascii="Arial" w:hAnsi="Arial" w:cs="Arial"/>
          <w:vertAlign w:val="superscript"/>
        </w:rPr>
        <w:t>1</w:t>
      </w:r>
      <w:r w:rsidR="001631A7" w:rsidRPr="00744D80">
        <w:rPr>
          <w:rFonts w:ascii="Arial" w:hAnsi="Arial" w:cs="Arial"/>
        </w:rPr>
        <w:t xml:space="preserve"> </w:t>
      </w:r>
    </w:p>
    <w:p w14:paraId="664B52A6" w14:textId="235981C1" w:rsidR="001631A7"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1631A7" w:rsidRPr="00744D80">
        <w:rPr>
          <w:rFonts w:ascii="Arial" w:hAnsi="Arial" w:cs="Arial"/>
        </w:rPr>
        <w:t xml:space="preserve">A prominent feature of </w:t>
      </w:r>
      <w:r w:rsidR="007569D6" w:rsidRPr="00744D80">
        <w:rPr>
          <w:rFonts w:ascii="Arial" w:hAnsi="Arial" w:cs="Arial"/>
        </w:rPr>
        <w:t>our study</w:t>
      </w:r>
      <w:r w:rsidR="001631A7" w:rsidRPr="00744D80">
        <w:rPr>
          <w:rFonts w:ascii="Arial" w:hAnsi="Arial" w:cs="Arial"/>
        </w:rPr>
        <w:t xml:space="preserve"> was that </w:t>
      </w:r>
      <w:r w:rsidR="00D21DCD" w:rsidRPr="00744D80">
        <w:rPr>
          <w:rFonts w:ascii="Arial" w:hAnsi="Arial" w:cs="Arial"/>
        </w:rPr>
        <w:t>68.5%</w:t>
      </w:r>
      <w:r w:rsidR="007569D6" w:rsidRPr="00744D80">
        <w:rPr>
          <w:rFonts w:ascii="Arial" w:hAnsi="Arial" w:cs="Arial"/>
        </w:rPr>
        <w:t xml:space="preserve"> were</w:t>
      </w:r>
      <w:r w:rsidR="001631A7" w:rsidRPr="00744D80">
        <w:rPr>
          <w:rFonts w:ascii="Arial" w:hAnsi="Arial" w:cs="Arial"/>
        </w:rPr>
        <w:t xml:space="preserve"> previously undiagnosed </w:t>
      </w:r>
      <w:r w:rsidR="008344BA" w:rsidRPr="00744D80">
        <w:rPr>
          <w:rFonts w:ascii="Arial" w:hAnsi="Arial" w:cs="Arial"/>
        </w:rPr>
        <w:t xml:space="preserve">with </w:t>
      </w:r>
      <w:r w:rsidR="00D21DCD" w:rsidRPr="00744D80">
        <w:rPr>
          <w:rFonts w:ascii="Arial" w:hAnsi="Arial" w:cs="Arial"/>
        </w:rPr>
        <w:t xml:space="preserve">88.5% </w:t>
      </w:r>
      <w:r w:rsidR="001631A7" w:rsidRPr="00744D80">
        <w:rPr>
          <w:rFonts w:ascii="Arial" w:hAnsi="Arial" w:cs="Arial"/>
        </w:rPr>
        <w:t>ha</w:t>
      </w:r>
      <w:r w:rsidR="008344BA" w:rsidRPr="00744D80">
        <w:rPr>
          <w:rFonts w:ascii="Arial" w:hAnsi="Arial" w:cs="Arial"/>
        </w:rPr>
        <w:t>ving a</w:t>
      </w:r>
      <w:r w:rsidR="006B44A8" w:rsidRPr="00744D80">
        <w:rPr>
          <w:rFonts w:ascii="Arial" w:hAnsi="Arial" w:cs="Arial"/>
        </w:rPr>
        <w:t xml:space="preserve"> screening</w:t>
      </w:r>
      <w:r w:rsidR="001631A7" w:rsidRPr="00744D80">
        <w:rPr>
          <w:rFonts w:ascii="Arial" w:hAnsi="Arial" w:cs="Arial"/>
        </w:rPr>
        <w:t xml:space="preserve"> IOP of 21 mmHg or less. </w:t>
      </w:r>
      <w:r w:rsidR="004A681B" w:rsidRPr="00744D80">
        <w:rPr>
          <w:rFonts w:ascii="Arial" w:hAnsi="Arial" w:cs="Arial"/>
        </w:rPr>
        <w:t>Th</w:t>
      </w:r>
      <w:r w:rsidR="007569D6" w:rsidRPr="00744D80">
        <w:rPr>
          <w:rFonts w:ascii="Arial" w:hAnsi="Arial" w:cs="Arial"/>
        </w:rPr>
        <w:t xml:space="preserve">is </w:t>
      </w:r>
      <w:r w:rsidR="004A681B" w:rsidRPr="00744D80">
        <w:rPr>
          <w:rFonts w:ascii="Arial" w:hAnsi="Arial" w:cs="Arial"/>
        </w:rPr>
        <w:t xml:space="preserve">high proportion of undiagnosed glaucoma highlights the importance of </w:t>
      </w:r>
      <w:r w:rsidR="003B544F" w:rsidRPr="00744D80">
        <w:rPr>
          <w:rFonts w:ascii="Arial" w:hAnsi="Arial" w:cs="Arial"/>
        </w:rPr>
        <w:t>improving</w:t>
      </w:r>
      <w:r w:rsidR="00FC3450" w:rsidRPr="00744D80">
        <w:rPr>
          <w:rFonts w:ascii="Arial" w:hAnsi="Arial" w:cs="Arial"/>
        </w:rPr>
        <w:t xml:space="preserve"> </w:t>
      </w:r>
      <w:r w:rsidR="004A681B" w:rsidRPr="00744D80">
        <w:rPr>
          <w:rFonts w:ascii="Arial" w:hAnsi="Arial" w:cs="Arial"/>
        </w:rPr>
        <w:t xml:space="preserve">screening strategies. </w:t>
      </w:r>
      <w:r w:rsidR="007569D6" w:rsidRPr="00744D80">
        <w:rPr>
          <w:rFonts w:ascii="Arial" w:hAnsi="Arial" w:cs="Arial"/>
        </w:rPr>
        <w:t>The predominance of</w:t>
      </w:r>
      <w:r w:rsidR="004A681B" w:rsidRPr="00744D80">
        <w:rPr>
          <w:rFonts w:ascii="Arial" w:hAnsi="Arial" w:cs="Arial"/>
        </w:rPr>
        <w:t xml:space="preserve"> </w:t>
      </w:r>
      <w:r w:rsidR="000C1AA7" w:rsidRPr="00744D80">
        <w:rPr>
          <w:rFonts w:ascii="Arial" w:hAnsi="Arial" w:cs="Arial"/>
        </w:rPr>
        <w:t>“</w:t>
      </w:r>
      <w:r w:rsidR="004A681B" w:rsidRPr="00744D80">
        <w:rPr>
          <w:rFonts w:ascii="Arial" w:hAnsi="Arial" w:cs="Arial"/>
        </w:rPr>
        <w:t>normotensive</w:t>
      </w:r>
      <w:r w:rsidR="000C1AA7" w:rsidRPr="00744D80">
        <w:rPr>
          <w:rFonts w:ascii="Arial" w:hAnsi="Arial" w:cs="Arial"/>
        </w:rPr>
        <w:t>”</w:t>
      </w:r>
      <w:r w:rsidR="004A681B" w:rsidRPr="00744D80">
        <w:rPr>
          <w:rFonts w:ascii="Arial" w:hAnsi="Arial" w:cs="Arial"/>
        </w:rPr>
        <w:t xml:space="preserve"> glaucoma </w:t>
      </w:r>
      <w:r w:rsidR="00C03B2A" w:rsidRPr="00744D80">
        <w:rPr>
          <w:rFonts w:ascii="Arial" w:hAnsi="Arial" w:cs="Arial"/>
        </w:rPr>
        <w:t xml:space="preserve">emphasizes </w:t>
      </w:r>
      <w:r w:rsidR="004D119C" w:rsidRPr="00744D80">
        <w:rPr>
          <w:rFonts w:ascii="Arial" w:hAnsi="Arial" w:cs="Arial"/>
        </w:rPr>
        <w:t xml:space="preserve">major </w:t>
      </w:r>
      <w:r w:rsidR="00D942E0" w:rsidRPr="00744D80">
        <w:rPr>
          <w:rFonts w:ascii="Arial" w:hAnsi="Arial" w:cs="Arial"/>
        </w:rPr>
        <w:t>limitation</w:t>
      </w:r>
      <w:r w:rsidR="00C03B2A" w:rsidRPr="00744D80">
        <w:rPr>
          <w:rFonts w:ascii="Arial" w:hAnsi="Arial" w:cs="Arial"/>
        </w:rPr>
        <w:t>s</w:t>
      </w:r>
      <w:r w:rsidR="00D942E0" w:rsidRPr="00744D80">
        <w:rPr>
          <w:rFonts w:ascii="Arial" w:hAnsi="Arial" w:cs="Arial"/>
        </w:rPr>
        <w:t xml:space="preserve"> </w:t>
      </w:r>
      <w:r w:rsidR="004A681B" w:rsidRPr="00744D80">
        <w:rPr>
          <w:rFonts w:ascii="Arial" w:hAnsi="Arial" w:cs="Arial"/>
        </w:rPr>
        <w:t>of</w:t>
      </w:r>
      <w:r w:rsidR="00D942E0" w:rsidRPr="00744D80">
        <w:rPr>
          <w:rFonts w:ascii="Arial" w:hAnsi="Arial" w:cs="Arial"/>
        </w:rPr>
        <w:t xml:space="preserve"> </w:t>
      </w:r>
      <w:r w:rsidR="00C03B2A" w:rsidRPr="00744D80">
        <w:rPr>
          <w:rFonts w:ascii="Arial" w:hAnsi="Arial" w:cs="Arial"/>
        </w:rPr>
        <w:t xml:space="preserve">IOP based screening. This finding is consistent with other Asia-based studies reporting high proportions of normal tension OAG:   </w:t>
      </w:r>
      <w:r w:rsidR="001631A7" w:rsidRPr="00744D80">
        <w:rPr>
          <w:rFonts w:ascii="Arial" w:hAnsi="Arial" w:cs="Arial"/>
        </w:rPr>
        <w:t>92.3% in Japan, 84.6% in Singapore, 83.6% in northern China, 82% in south India, and 79.3% in southern China</w:t>
      </w:r>
      <w:r w:rsidR="008E35AF"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4</w:t>
      </w:r>
      <w:r w:rsidR="008E35AF" w:rsidRPr="00744D80">
        <w:rPr>
          <w:rFonts w:ascii="Arial" w:hAnsi="Arial" w:cs="Arial"/>
          <w:vertAlign w:val="superscript"/>
        </w:rPr>
        <w:t>,2</w:t>
      </w:r>
      <w:r w:rsidR="001245E2" w:rsidRPr="00744D80">
        <w:rPr>
          <w:rFonts w:ascii="Arial" w:hAnsi="Arial" w:cs="Arial"/>
          <w:vertAlign w:val="superscript"/>
        </w:rPr>
        <w:t>6,41-43</w:t>
      </w:r>
      <w:r w:rsidR="00C03B2A" w:rsidRPr="00744D80">
        <w:rPr>
          <w:rFonts w:ascii="Arial" w:hAnsi="Arial" w:cs="Arial"/>
        </w:rPr>
        <w:t xml:space="preserve"> This c</w:t>
      </w:r>
      <w:r w:rsidR="004D119C" w:rsidRPr="00744D80">
        <w:rPr>
          <w:rFonts w:ascii="Arial" w:hAnsi="Arial" w:cs="Arial"/>
        </w:rPr>
        <w:t>ontrast</w:t>
      </w:r>
      <w:r w:rsidR="00C03B2A" w:rsidRPr="00744D80">
        <w:rPr>
          <w:rFonts w:ascii="Arial" w:hAnsi="Arial" w:cs="Arial"/>
        </w:rPr>
        <w:t xml:space="preserve">s </w:t>
      </w:r>
      <w:r w:rsidR="004D119C" w:rsidRPr="00744D80">
        <w:rPr>
          <w:rFonts w:ascii="Arial" w:hAnsi="Arial" w:cs="Arial"/>
        </w:rPr>
        <w:t xml:space="preserve"> </w:t>
      </w:r>
      <w:r w:rsidR="00C03B2A" w:rsidRPr="00744D80">
        <w:rPr>
          <w:rFonts w:ascii="Arial" w:hAnsi="Arial" w:cs="Arial"/>
        </w:rPr>
        <w:t>with non-Asian</w:t>
      </w:r>
      <w:r w:rsidR="00CD7BE1" w:rsidRPr="00744D80">
        <w:rPr>
          <w:rFonts w:ascii="Arial" w:hAnsi="Arial" w:cs="Arial"/>
        </w:rPr>
        <w:t xml:space="preserve"> populations</w:t>
      </w:r>
      <w:r w:rsidR="00C03B2A" w:rsidRPr="00744D80">
        <w:rPr>
          <w:rFonts w:ascii="Arial" w:hAnsi="Arial" w:cs="Arial"/>
        </w:rPr>
        <w:t xml:space="preserve"> showing lower </w:t>
      </w:r>
      <w:r w:rsidR="004D119C" w:rsidRPr="00744D80">
        <w:rPr>
          <w:rFonts w:ascii="Arial" w:hAnsi="Arial" w:cs="Arial"/>
        </w:rPr>
        <w:t>proportions</w:t>
      </w:r>
      <w:r w:rsidR="00C03B2A" w:rsidRPr="00744D80">
        <w:rPr>
          <w:rFonts w:ascii="Arial" w:hAnsi="Arial" w:cs="Arial"/>
        </w:rPr>
        <w:t>:</w:t>
      </w:r>
      <w:r w:rsidR="00684BA0" w:rsidRPr="00744D80">
        <w:rPr>
          <w:rFonts w:ascii="Arial" w:hAnsi="Arial" w:cs="Arial"/>
        </w:rPr>
        <w:t xml:space="preserve"> </w:t>
      </w:r>
      <w:r w:rsidR="001631A7" w:rsidRPr="00744D80">
        <w:rPr>
          <w:rFonts w:ascii="Arial" w:hAnsi="Arial" w:cs="Arial"/>
        </w:rPr>
        <w:t xml:space="preserve"> 31.7% in U.S. Caucasians, 31.5% in Iceland, and 30% in Italy</w:t>
      </w:r>
      <w:r w:rsidR="008E35AF" w:rsidRPr="00744D80">
        <w:rPr>
          <w:rFonts w:ascii="Arial" w:hAnsi="Arial" w:cs="Arial"/>
        </w:rPr>
        <w:t>.</w:t>
      </w:r>
      <w:r w:rsidR="008E35AF" w:rsidRPr="00744D80">
        <w:rPr>
          <w:rFonts w:ascii="Arial" w:hAnsi="Arial" w:cs="Arial"/>
          <w:vertAlign w:val="superscript"/>
        </w:rPr>
        <w:t>1</w:t>
      </w:r>
      <w:r w:rsidR="000825BE" w:rsidRPr="00744D80">
        <w:rPr>
          <w:rFonts w:ascii="Arial" w:hAnsi="Arial" w:cs="Arial"/>
          <w:vertAlign w:val="superscript"/>
        </w:rPr>
        <w:t>8</w:t>
      </w:r>
      <w:r w:rsidR="008E35AF" w:rsidRPr="00744D80">
        <w:rPr>
          <w:rFonts w:ascii="Arial" w:hAnsi="Arial" w:cs="Arial"/>
          <w:vertAlign w:val="superscript"/>
        </w:rPr>
        <w:t>,</w:t>
      </w:r>
      <w:r w:rsidR="005162C9" w:rsidRPr="00744D80">
        <w:rPr>
          <w:rFonts w:ascii="Arial" w:hAnsi="Arial" w:cs="Arial"/>
          <w:vertAlign w:val="superscript"/>
        </w:rPr>
        <w:t>4</w:t>
      </w:r>
      <w:r w:rsidR="001245E2" w:rsidRPr="00744D80">
        <w:rPr>
          <w:rFonts w:ascii="Arial" w:hAnsi="Arial" w:cs="Arial"/>
          <w:vertAlign w:val="superscript"/>
        </w:rPr>
        <w:t>4</w:t>
      </w:r>
      <w:r w:rsidR="008E35AF" w:rsidRPr="00744D80">
        <w:rPr>
          <w:rFonts w:ascii="Arial" w:hAnsi="Arial" w:cs="Arial"/>
          <w:vertAlign w:val="superscript"/>
        </w:rPr>
        <w:t>-</w:t>
      </w:r>
      <w:r w:rsidR="00BB4D86" w:rsidRPr="00744D80">
        <w:rPr>
          <w:rFonts w:ascii="Arial" w:hAnsi="Arial" w:cs="Arial"/>
          <w:vertAlign w:val="superscript"/>
        </w:rPr>
        <w:t>4</w:t>
      </w:r>
      <w:r w:rsidR="001245E2" w:rsidRPr="00744D80">
        <w:rPr>
          <w:rFonts w:ascii="Arial" w:hAnsi="Arial" w:cs="Arial"/>
          <w:vertAlign w:val="superscript"/>
        </w:rPr>
        <w:t>8</w:t>
      </w:r>
      <w:r w:rsidR="001631A7" w:rsidRPr="00744D80">
        <w:rPr>
          <w:rFonts w:ascii="Arial" w:hAnsi="Arial" w:cs="Arial"/>
        </w:rPr>
        <w:t xml:space="preserve"> </w:t>
      </w:r>
      <w:r w:rsidR="004D119C" w:rsidRPr="00744D80">
        <w:rPr>
          <w:rFonts w:ascii="Arial" w:hAnsi="Arial" w:cs="Arial"/>
        </w:rPr>
        <w:t>Mounting</w:t>
      </w:r>
      <w:r w:rsidR="001631A7" w:rsidRPr="00744D80">
        <w:rPr>
          <w:rFonts w:ascii="Arial" w:hAnsi="Arial" w:cs="Arial"/>
        </w:rPr>
        <w:t xml:space="preserve"> evidence suggests that vascular health, oxidative stress, and endothelial dysfunction interact with IOP and contribute to glaucoma pathogenesis.</w:t>
      </w:r>
      <w:r w:rsidR="005162C9" w:rsidRPr="00744D80">
        <w:rPr>
          <w:rFonts w:ascii="Arial" w:hAnsi="Arial" w:cs="Arial"/>
          <w:vertAlign w:val="superscript"/>
        </w:rPr>
        <w:t>4</w:t>
      </w:r>
      <w:r w:rsidR="001245E2" w:rsidRPr="00744D80">
        <w:rPr>
          <w:rFonts w:ascii="Arial" w:hAnsi="Arial" w:cs="Arial"/>
          <w:vertAlign w:val="superscript"/>
        </w:rPr>
        <w:t>1</w:t>
      </w:r>
      <w:r w:rsidR="00E827FD" w:rsidRPr="00744D80">
        <w:rPr>
          <w:rFonts w:ascii="Arial" w:hAnsi="Arial" w:cs="Arial"/>
        </w:rPr>
        <w:t xml:space="preserve"> </w:t>
      </w:r>
    </w:p>
    <w:p w14:paraId="2D9372AC" w14:textId="279DC808" w:rsidR="001631A7" w:rsidRPr="00744D80" w:rsidRDefault="00684BA0" w:rsidP="004C651E">
      <w:pPr>
        <w:autoSpaceDE w:val="0"/>
        <w:autoSpaceDN w:val="0"/>
        <w:adjustRightInd w:val="0"/>
        <w:spacing w:line="480" w:lineRule="auto"/>
        <w:ind w:firstLine="720"/>
        <w:rPr>
          <w:rFonts w:ascii="Arial" w:hAnsi="Arial" w:cs="Arial"/>
        </w:rPr>
      </w:pPr>
      <w:r w:rsidRPr="00744D80">
        <w:rPr>
          <w:rFonts w:ascii="Arial" w:hAnsi="Arial" w:cs="Arial"/>
        </w:rPr>
        <w:t xml:space="preserve">Despite </w:t>
      </w:r>
      <w:r w:rsidR="00330736" w:rsidRPr="00744D80">
        <w:rPr>
          <w:rFonts w:ascii="Arial" w:hAnsi="Arial" w:cs="Arial"/>
        </w:rPr>
        <w:t>mos</w:t>
      </w:r>
      <w:r w:rsidRPr="00744D80">
        <w:rPr>
          <w:rFonts w:ascii="Arial" w:hAnsi="Arial" w:cs="Arial"/>
        </w:rPr>
        <w:t>t</w:t>
      </w:r>
      <w:r w:rsidR="00760B19" w:rsidRPr="00744D80">
        <w:rPr>
          <w:rFonts w:ascii="Arial" w:hAnsi="Arial" w:cs="Arial"/>
        </w:rPr>
        <w:t xml:space="preserve"> </w:t>
      </w:r>
      <w:r w:rsidR="00323DBC" w:rsidRPr="00744D80">
        <w:rPr>
          <w:rFonts w:ascii="Arial" w:hAnsi="Arial" w:cs="Arial"/>
        </w:rPr>
        <w:t xml:space="preserve">new </w:t>
      </w:r>
      <w:r w:rsidR="00760B19" w:rsidRPr="00744D80">
        <w:rPr>
          <w:rFonts w:ascii="Arial" w:hAnsi="Arial" w:cs="Arial"/>
        </w:rPr>
        <w:t>cases h</w:t>
      </w:r>
      <w:r w:rsidRPr="00744D80">
        <w:rPr>
          <w:rFonts w:ascii="Arial" w:hAnsi="Arial" w:cs="Arial"/>
        </w:rPr>
        <w:t>aving</w:t>
      </w:r>
      <w:r w:rsidR="00323DBC" w:rsidRPr="00744D80">
        <w:rPr>
          <w:rFonts w:ascii="Arial" w:hAnsi="Arial" w:cs="Arial"/>
        </w:rPr>
        <w:t xml:space="preserve"> screening</w:t>
      </w:r>
      <w:r w:rsidR="00760B19" w:rsidRPr="00744D80">
        <w:rPr>
          <w:rFonts w:ascii="Arial" w:hAnsi="Arial" w:cs="Arial"/>
        </w:rPr>
        <w:t xml:space="preserve"> IOP </w:t>
      </w:r>
      <w:r w:rsidR="0042180C" w:rsidRPr="00744D80">
        <w:rPr>
          <w:rFonts w:ascii="Arial" w:hAnsi="Arial" w:cs="Arial"/>
        </w:rPr>
        <w:sym w:font="Symbol" w:char="F0A3"/>
      </w:r>
      <w:r w:rsidR="00760B19" w:rsidRPr="00744D80">
        <w:rPr>
          <w:rFonts w:ascii="Arial" w:hAnsi="Arial" w:cs="Arial"/>
        </w:rPr>
        <w:t xml:space="preserve"> 21 mmHg</w:t>
      </w:r>
      <w:r w:rsidR="00706676" w:rsidRPr="00744D80">
        <w:rPr>
          <w:rFonts w:ascii="Arial" w:hAnsi="Arial" w:cs="Arial"/>
        </w:rPr>
        <w:t xml:space="preserve">, </w:t>
      </w:r>
      <w:r w:rsidR="001631A7" w:rsidRPr="00744D80">
        <w:rPr>
          <w:rFonts w:ascii="Arial" w:hAnsi="Arial" w:cs="Arial"/>
        </w:rPr>
        <w:t xml:space="preserve">higher IOP </w:t>
      </w:r>
      <w:r w:rsidRPr="00744D80">
        <w:rPr>
          <w:rFonts w:ascii="Arial" w:hAnsi="Arial" w:cs="Arial"/>
        </w:rPr>
        <w:t>remained an</w:t>
      </w:r>
      <w:r w:rsidR="001631A7" w:rsidRPr="00744D80">
        <w:rPr>
          <w:rFonts w:ascii="Arial" w:hAnsi="Arial" w:cs="Arial"/>
        </w:rPr>
        <w:t xml:space="preserve"> independent risk factor</w:t>
      </w:r>
      <w:r w:rsidR="00760B19" w:rsidRPr="00744D80">
        <w:rPr>
          <w:rFonts w:ascii="Arial" w:hAnsi="Arial" w:cs="Arial"/>
        </w:rPr>
        <w:t xml:space="preserve">. </w:t>
      </w:r>
      <w:r w:rsidRPr="00744D80">
        <w:rPr>
          <w:rFonts w:ascii="Arial" w:hAnsi="Arial" w:cs="Arial"/>
        </w:rPr>
        <w:t xml:space="preserve">Each </w:t>
      </w:r>
      <w:r w:rsidR="004A681B" w:rsidRPr="00744D80">
        <w:rPr>
          <w:rFonts w:ascii="Arial" w:hAnsi="Arial" w:cs="Arial"/>
        </w:rPr>
        <w:t xml:space="preserve">1mm Hg higher IOP </w:t>
      </w:r>
      <w:r w:rsidRPr="00744D80">
        <w:rPr>
          <w:rFonts w:ascii="Arial" w:hAnsi="Arial" w:cs="Arial"/>
        </w:rPr>
        <w:t>conferred</w:t>
      </w:r>
      <w:r w:rsidR="004A681B" w:rsidRPr="00744D80">
        <w:rPr>
          <w:rFonts w:ascii="Arial" w:hAnsi="Arial" w:cs="Arial"/>
        </w:rPr>
        <w:t xml:space="preserve"> </w:t>
      </w:r>
      <w:r w:rsidR="004D119C" w:rsidRPr="00744D80">
        <w:rPr>
          <w:rFonts w:ascii="Arial" w:hAnsi="Arial" w:cs="Arial"/>
        </w:rPr>
        <w:t xml:space="preserve">12% higher </w:t>
      </w:r>
      <w:r w:rsidR="009E157F" w:rsidRPr="00744D80">
        <w:rPr>
          <w:rFonts w:ascii="Arial" w:hAnsi="Arial" w:cs="Arial"/>
        </w:rPr>
        <w:t>risk</w:t>
      </w:r>
      <w:r w:rsidR="004A681B" w:rsidRPr="00744D80">
        <w:rPr>
          <w:rFonts w:ascii="Arial" w:hAnsi="Arial" w:cs="Arial"/>
        </w:rPr>
        <w:t xml:space="preserve">. </w:t>
      </w:r>
      <w:r w:rsidRPr="00744D80">
        <w:rPr>
          <w:rFonts w:ascii="Arial" w:hAnsi="Arial" w:cs="Arial"/>
        </w:rPr>
        <w:t>This matches findings from the Ocular Hypertension Treatment Study showing 10% higher risk per mm Hg of IOP</w:t>
      </w:r>
      <w:r w:rsidR="004A681B" w:rsidRPr="00744D80">
        <w:rPr>
          <w:rFonts w:ascii="Arial" w:hAnsi="Arial" w:cs="Arial"/>
        </w:rPr>
        <w:t>.</w:t>
      </w:r>
      <w:r w:rsidR="001245E2" w:rsidRPr="00744D80">
        <w:rPr>
          <w:rFonts w:ascii="Arial" w:hAnsi="Arial" w:cs="Arial"/>
          <w:vertAlign w:val="superscript"/>
        </w:rPr>
        <w:t>23</w:t>
      </w:r>
      <w:r w:rsidR="004A681B" w:rsidRPr="00744D80">
        <w:rPr>
          <w:rFonts w:ascii="Arial" w:hAnsi="Arial" w:cs="Arial"/>
        </w:rPr>
        <w:t xml:space="preserve"> </w:t>
      </w:r>
      <w:r w:rsidR="00760B19" w:rsidRPr="00744D80">
        <w:rPr>
          <w:rFonts w:ascii="Arial" w:hAnsi="Arial" w:cs="Arial"/>
        </w:rPr>
        <w:t xml:space="preserve">Elevated IOP </w:t>
      </w:r>
      <w:r w:rsidRPr="00744D80">
        <w:rPr>
          <w:rFonts w:ascii="Arial" w:hAnsi="Arial" w:cs="Arial"/>
        </w:rPr>
        <w:t xml:space="preserve">causes </w:t>
      </w:r>
      <w:r w:rsidR="00760B19" w:rsidRPr="00744D80">
        <w:rPr>
          <w:rFonts w:ascii="Arial" w:hAnsi="Arial" w:cs="Arial"/>
        </w:rPr>
        <w:t xml:space="preserve"> progressive</w:t>
      </w:r>
      <w:r w:rsidR="00E3304C" w:rsidRPr="00744D80">
        <w:rPr>
          <w:rFonts w:ascii="Arial" w:hAnsi="Arial" w:cs="Arial"/>
        </w:rPr>
        <w:t xml:space="preserve"> retinal ganglion cell axons </w:t>
      </w:r>
      <w:r w:rsidRPr="00744D80">
        <w:rPr>
          <w:rFonts w:ascii="Arial" w:hAnsi="Arial" w:cs="Arial"/>
        </w:rPr>
        <w:t xml:space="preserve">damage </w:t>
      </w:r>
      <w:r w:rsidR="00E3304C" w:rsidRPr="00744D80">
        <w:rPr>
          <w:rFonts w:ascii="Arial" w:hAnsi="Arial" w:cs="Arial"/>
        </w:rPr>
        <w:t xml:space="preserve">at the lamina cribrosa, </w:t>
      </w:r>
      <w:r w:rsidR="00BA757E" w:rsidRPr="00744D80">
        <w:rPr>
          <w:rFonts w:ascii="Arial" w:hAnsi="Arial" w:cs="Arial"/>
        </w:rPr>
        <w:t>r</w:t>
      </w:r>
      <w:r w:rsidR="00760B19" w:rsidRPr="00744D80">
        <w:rPr>
          <w:rFonts w:ascii="Arial" w:hAnsi="Arial" w:cs="Arial"/>
        </w:rPr>
        <w:t>educe</w:t>
      </w:r>
      <w:r w:rsidRPr="00744D80">
        <w:rPr>
          <w:rFonts w:ascii="Arial" w:hAnsi="Arial" w:cs="Arial"/>
        </w:rPr>
        <w:t>s</w:t>
      </w:r>
      <w:r w:rsidR="00760B19" w:rsidRPr="00744D80">
        <w:rPr>
          <w:rFonts w:ascii="Arial" w:hAnsi="Arial" w:cs="Arial"/>
        </w:rPr>
        <w:t xml:space="preserve"> retinal blood flow and increase cytokine expression.</w:t>
      </w:r>
      <w:r w:rsidR="001245E2" w:rsidRPr="00744D80">
        <w:rPr>
          <w:rFonts w:ascii="Arial" w:hAnsi="Arial" w:cs="Arial"/>
          <w:vertAlign w:val="superscript"/>
        </w:rPr>
        <w:t>49-51</w:t>
      </w:r>
      <w:r w:rsidR="00E3304C" w:rsidRPr="00744D80">
        <w:rPr>
          <w:rFonts w:ascii="Arial" w:hAnsi="Arial" w:cs="Arial"/>
        </w:rPr>
        <w:t xml:space="preserve"> </w:t>
      </w:r>
    </w:p>
    <w:p w14:paraId="17924CF7" w14:textId="1547AB4C" w:rsidR="00C76716" w:rsidRPr="00744D80" w:rsidRDefault="00E26D0B" w:rsidP="000C2982">
      <w:pPr>
        <w:autoSpaceDE w:val="0"/>
        <w:autoSpaceDN w:val="0"/>
        <w:adjustRightInd w:val="0"/>
        <w:spacing w:line="480" w:lineRule="auto"/>
        <w:rPr>
          <w:rFonts w:ascii="Arial" w:hAnsi="Arial" w:cs="Arial"/>
          <w:i/>
          <w:iCs/>
          <w:sz w:val="17"/>
          <w:szCs w:val="17"/>
        </w:rPr>
      </w:pPr>
      <w:r w:rsidRPr="00744D80">
        <w:rPr>
          <w:rFonts w:ascii="Arial" w:hAnsi="Arial" w:cs="Arial"/>
        </w:rPr>
        <w:tab/>
      </w:r>
      <w:r w:rsidR="00BA757E" w:rsidRPr="00744D80">
        <w:rPr>
          <w:rFonts w:ascii="Arial" w:hAnsi="Arial" w:cs="Arial"/>
        </w:rPr>
        <w:t>Interest</w:t>
      </w:r>
      <w:r w:rsidR="00545796" w:rsidRPr="00744D80">
        <w:rPr>
          <w:rFonts w:ascii="Arial" w:hAnsi="Arial" w:cs="Arial"/>
        </w:rPr>
        <w:t>ingly, CCT</w:t>
      </w:r>
      <w:r w:rsidR="00DD6D3D" w:rsidRPr="00744D80">
        <w:rPr>
          <w:rFonts w:ascii="Arial" w:hAnsi="Arial" w:cs="Arial"/>
        </w:rPr>
        <w:t xml:space="preserve"> </w:t>
      </w:r>
      <w:r w:rsidR="00BA757E" w:rsidRPr="00744D80">
        <w:rPr>
          <w:rFonts w:ascii="Arial" w:hAnsi="Arial" w:cs="Arial"/>
        </w:rPr>
        <w:t>was not an independent risk factor in our study</w:t>
      </w:r>
      <w:r w:rsidR="00545796" w:rsidRPr="00744D80">
        <w:rPr>
          <w:rFonts w:ascii="Arial" w:hAnsi="Arial" w:cs="Arial"/>
        </w:rPr>
        <w:t>, contrasting with other populations.</w:t>
      </w:r>
      <w:r w:rsidR="001245E2" w:rsidRPr="00744D80">
        <w:rPr>
          <w:rFonts w:ascii="Arial" w:hAnsi="Arial" w:cs="Arial"/>
          <w:vertAlign w:val="superscript"/>
        </w:rPr>
        <w:t>54</w:t>
      </w:r>
      <w:r w:rsidR="00BA757E" w:rsidRPr="00744D80">
        <w:rPr>
          <w:rFonts w:ascii="Arial" w:hAnsi="Arial" w:cs="Arial"/>
        </w:rPr>
        <w:t xml:space="preserve"> </w:t>
      </w:r>
      <w:r w:rsidR="00206128" w:rsidRPr="00744D80">
        <w:rPr>
          <w:rFonts w:ascii="Arial" w:hAnsi="Arial" w:cs="Arial"/>
        </w:rPr>
        <w:t>Similarly, t</w:t>
      </w:r>
      <w:r w:rsidR="004404A2" w:rsidRPr="00744D80">
        <w:rPr>
          <w:rFonts w:ascii="Arial" w:hAnsi="Arial" w:cs="Arial"/>
        </w:rPr>
        <w:t>he Beijing Eye Study</w:t>
      </w:r>
      <w:r w:rsidR="00545796" w:rsidRPr="00744D80">
        <w:rPr>
          <w:rFonts w:ascii="Arial" w:hAnsi="Arial" w:cs="Arial"/>
        </w:rPr>
        <w:t xml:space="preserve"> found no CCT-glaucoma association</w:t>
      </w:r>
      <w:r w:rsidR="004D119C" w:rsidRPr="00744D80">
        <w:rPr>
          <w:rFonts w:ascii="Arial" w:hAnsi="Arial" w:cs="Arial"/>
        </w:rPr>
        <w:t xml:space="preserve"> in a mainland Chinese population</w:t>
      </w:r>
      <w:r w:rsidR="004404A2" w:rsidRPr="00744D80">
        <w:rPr>
          <w:rFonts w:ascii="Arial" w:hAnsi="Arial" w:cs="Arial"/>
        </w:rPr>
        <w:t>.</w:t>
      </w:r>
      <w:r w:rsidR="008E35AF" w:rsidRPr="00744D80">
        <w:rPr>
          <w:rFonts w:ascii="Arial" w:hAnsi="Arial" w:cs="Arial"/>
          <w:vertAlign w:val="superscript"/>
        </w:rPr>
        <w:t>1</w:t>
      </w:r>
      <w:r w:rsidR="005162C9" w:rsidRPr="00744D80">
        <w:rPr>
          <w:rFonts w:ascii="Arial" w:hAnsi="Arial" w:cs="Arial"/>
          <w:vertAlign w:val="superscript"/>
        </w:rPr>
        <w:t>3</w:t>
      </w:r>
      <w:r w:rsidR="008E35AF" w:rsidRPr="00744D80">
        <w:rPr>
          <w:rFonts w:ascii="Arial" w:hAnsi="Arial" w:cs="Arial"/>
          <w:vertAlign w:val="superscript"/>
        </w:rPr>
        <w:t>,</w:t>
      </w:r>
      <w:r w:rsidR="005162C9" w:rsidRPr="00744D80">
        <w:rPr>
          <w:rFonts w:ascii="Arial" w:hAnsi="Arial" w:cs="Arial"/>
          <w:vertAlign w:val="superscript"/>
        </w:rPr>
        <w:t>5</w:t>
      </w:r>
      <w:r w:rsidR="001245E2" w:rsidRPr="00744D80">
        <w:rPr>
          <w:rFonts w:ascii="Arial" w:hAnsi="Arial" w:cs="Arial"/>
          <w:vertAlign w:val="superscript"/>
        </w:rPr>
        <w:t>3</w:t>
      </w:r>
      <w:r w:rsidR="004404A2" w:rsidRPr="00744D80">
        <w:rPr>
          <w:rFonts w:ascii="Arial" w:hAnsi="Arial" w:cs="Arial"/>
        </w:rPr>
        <w:t xml:space="preserve"> Wang et al previously </w:t>
      </w:r>
      <w:r w:rsidR="00545796" w:rsidRPr="00744D80">
        <w:rPr>
          <w:rFonts w:ascii="Arial" w:hAnsi="Arial" w:cs="Arial"/>
        </w:rPr>
        <w:t xml:space="preserve">demonstrated </w:t>
      </w:r>
      <w:r w:rsidR="004404A2" w:rsidRPr="00744D80">
        <w:rPr>
          <w:rFonts w:ascii="Arial" w:hAnsi="Arial" w:cs="Arial"/>
        </w:rPr>
        <w:t xml:space="preserve">that CCT explained a significant </w:t>
      </w:r>
      <w:r w:rsidR="00545796" w:rsidRPr="00744D80">
        <w:rPr>
          <w:rFonts w:ascii="Arial" w:hAnsi="Arial" w:cs="Arial"/>
        </w:rPr>
        <w:t xml:space="preserve">glaucoma risk </w:t>
      </w:r>
      <w:r w:rsidR="004404A2" w:rsidRPr="00744D80">
        <w:rPr>
          <w:rFonts w:ascii="Arial" w:hAnsi="Arial" w:cs="Arial"/>
        </w:rPr>
        <w:t xml:space="preserve">among </w:t>
      </w:r>
      <w:r w:rsidR="004D119C" w:rsidRPr="00744D80">
        <w:rPr>
          <w:rFonts w:ascii="Arial" w:hAnsi="Arial" w:cs="Arial"/>
        </w:rPr>
        <w:t>Black</w:t>
      </w:r>
      <w:r w:rsidR="004404A2" w:rsidRPr="00744D80">
        <w:rPr>
          <w:rFonts w:ascii="Arial" w:hAnsi="Arial" w:cs="Arial"/>
        </w:rPr>
        <w:t xml:space="preserve"> and Hispanic individuals, but not among Asians</w:t>
      </w:r>
      <w:r w:rsidR="00545796" w:rsidRPr="00744D80">
        <w:rPr>
          <w:rFonts w:ascii="Arial" w:hAnsi="Arial" w:cs="Arial"/>
        </w:rPr>
        <w:t xml:space="preserve"> in a large multiethnic population</w:t>
      </w:r>
      <w:r w:rsidR="004404A2" w:rsidRPr="00744D80">
        <w:rPr>
          <w:rFonts w:ascii="Arial" w:hAnsi="Arial" w:cs="Arial"/>
        </w:rPr>
        <w:t>.</w:t>
      </w:r>
      <w:r w:rsidR="001245E2" w:rsidRPr="00744D80">
        <w:rPr>
          <w:rFonts w:ascii="Arial" w:hAnsi="Arial" w:cs="Arial"/>
          <w:vertAlign w:val="superscript"/>
        </w:rPr>
        <w:t>54</w:t>
      </w:r>
      <w:r w:rsidR="004404A2" w:rsidRPr="00744D80">
        <w:rPr>
          <w:rFonts w:ascii="Arial" w:hAnsi="Arial" w:cs="Arial"/>
        </w:rPr>
        <w:t xml:space="preserve"> They also reported that </w:t>
      </w:r>
      <w:r w:rsidR="004D119C" w:rsidRPr="00744D80">
        <w:rPr>
          <w:rFonts w:ascii="Arial" w:hAnsi="Arial" w:cs="Arial"/>
        </w:rPr>
        <w:t xml:space="preserve">average CCT was 6 to 13 </w:t>
      </w:r>
      <w:r w:rsidR="008F6DB7" w:rsidRPr="00744D80">
        <w:rPr>
          <w:rFonts w:ascii="Arial" w:hAnsi="Arial" w:cs="Arial"/>
        </w:rPr>
        <w:t>microns</w:t>
      </w:r>
      <w:r w:rsidR="004D119C" w:rsidRPr="00744D80">
        <w:rPr>
          <w:rFonts w:ascii="Arial" w:hAnsi="Arial" w:cs="Arial"/>
        </w:rPr>
        <w:t xml:space="preserve"> thicker among </w:t>
      </w:r>
      <w:r w:rsidR="004404A2" w:rsidRPr="00744D80">
        <w:rPr>
          <w:rFonts w:ascii="Arial" w:hAnsi="Arial" w:cs="Arial"/>
        </w:rPr>
        <w:t xml:space="preserve">Chinese, Japanese, and Koreans </w:t>
      </w:r>
      <w:r w:rsidR="004D119C" w:rsidRPr="00744D80">
        <w:rPr>
          <w:rFonts w:ascii="Arial" w:hAnsi="Arial" w:cs="Arial"/>
        </w:rPr>
        <w:t>compared to</w:t>
      </w:r>
      <w:r w:rsidR="004404A2" w:rsidRPr="00744D80">
        <w:rPr>
          <w:rFonts w:ascii="Arial" w:hAnsi="Arial" w:cs="Arial"/>
        </w:rPr>
        <w:t xml:space="preserve"> Southeast Asians, Filipinos, and Pacific Islanders</w:t>
      </w:r>
      <w:r w:rsidR="004D119C" w:rsidRPr="00744D80">
        <w:rPr>
          <w:rFonts w:ascii="Arial" w:hAnsi="Arial" w:cs="Arial"/>
        </w:rPr>
        <w:t>. T</w:t>
      </w:r>
      <w:r w:rsidR="00D55ED8" w:rsidRPr="00744D80">
        <w:rPr>
          <w:rFonts w:ascii="Arial" w:hAnsi="Arial" w:cs="Arial"/>
        </w:rPr>
        <w:t xml:space="preserve">his highlights </w:t>
      </w:r>
      <w:r w:rsidR="004404A2" w:rsidRPr="00744D80">
        <w:rPr>
          <w:rFonts w:ascii="Arial" w:hAnsi="Arial" w:cs="Arial"/>
        </w:rPr>
        <w:t>differences within Asian populations</w:t>
      </w:r>
      <w:r w:rsidR="00B9659F" w:rsidRPr="00744D80">
        <w:rPr>
          <w:rFonts w:ascii="Arial" w:hAnsi="Arial" w:cs="Arial"/>
        </w:rPr>
        <w:t xml:space="preserve">; therefore, our </w:t>
      </w:r>
      <w:r w:rsidR="00D55ED8" w:rsidRPr="00744D80">
        <w:rPr>
          <w:rFonts w:ascii="Arial" w:hAnsi="Arial" w:cs="Arial"/>
        </w:rPr>
        <w:t>Chinese American</w:t>
      </w:r>
      <w:r w:rsidR="00545796" w:rsidRPr="00744D80">
        <w:rPr>
          <w:rFonts w:ascii="Arial" w:hAnsi="Arial" w:cs="Arial"/>
        </w:rPr>
        <w:t xml:space="preserve"> findings</w:t>
      </w:r>
      <w:r w:rsidR="00D55ED8" w:rsidRPr="00744D80">
        <w:rPr>
          <w:rFonts w:ascii="Arial" w:hAnsi="Arial" w:cs="Arial"/>
        </w:rPr>
        <w:t xml:space="preserve"> may not </w:t>
      </w:r>
      <w:r w:rsidR="00B9659F" w:rsidRPr="00744D80">
        <w:rPr>
          <w:rFonts w:ascii="Arial" w:hAnsi="Arial" w:cs="Arial"/>
        </w:rPr>
        <w:t xml:space="preserve">generalize </w:t>
      </w:r>
      <w:r w:rsidR="00D55ED8" w:rsidRPr="00744D80">
        <w:rPr>
          <w:rFonts w:ascii="Arial" w:hAnsi="Arial" w:cs="Arial"/>
        </w:rPr>
        <w:t>to other Asian groups</w:t>
      </w:r>
      <w:r w:rsidR="008E35AF" w:rsidRPr="00744D80">
        <w:rPr>
          <w:rFonts w:ascii="Arial" w:hAnsi="Arial" w:cs="Arial"/>
        </w:rPr>
        <w:t>.</w:t>
      </w:r>
      <w:r w:rsidR="005162C9" w:rsidRPr="00744D80">
        <w:rPr>
          <w:rFonts w:ascii="Arial" w:hAnsi="Arial" w:cs="Arial"/>
          <w:vertAlign w:val="superscript"/>
        </w:rPr>
        <w:t>5</w:t>
      </w:r>
      <w:r w:rsidR="000825BE" w:rsidRPr="00744D80">
        <w:rPr>
          <w:rFonts w:ascii="Arial" w:hAnsi="Arial" w:cs="Arial"/>
          <w:vertAlign w:val="superscript"/>
        </w:rPr>
        <w:t>6</w:t>
      </w:r>
      <w:r w:rsidR="004404A2" w:rsidRPr="00744D80">
        <w:rPr>
          <w:rFonts w:ascii="Arial" w:hAnsi="Arial" w:cs="Arial"/>
        </w:rPr>
        <w:t xml:space="preserve"> </w:t>
      </w:r>
    </w:p>
    <w:p w14:paraId="78C8019E" w14:textId="7D291452" w:rsidR="00D422EA"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1631A7" w:rsidRPr="00744D80">
        <w:rPr>
          <w:rFonts w:ascii="Arial" w:hAnsi="Arial" w:cs="Arial"/>
        </w:rPr>
        <w:t xml:space="preserve">Family history of glaucoma </w:t>
      </w:r>
      <w:r w:rsidR="00206128" w:rsidRPr="00744D80">
        <w:rPr>
          <w:rFonts w:ascii="Arial" w:hAnsi="Arial" w:cs="Arial"/>
        </w:rPr>
        <w:t>(in any bloo</w:t>
      </w:r>
      <w:r w:rsidR="00CE07C7" w:rsidRPr="00744D80">
        <w:rPr>
          <w:rFonts w:ascii="Arial" w:hAnsi="Arial" w:cs="Arial"/>
        </w:rPr>
        <w:t xml:space="preserve">d relative) conferred </w:t>
      </w:r>
      <w:r w:rsidR="009E157F" w:rsidRPr="00744D80">
        <w:rPr>
          <w:rFonts w:ascii="Arial" w:hAnsi="Arial" w:cs="Arial"/>
        </w:rPr>
        <w:t xml:space="preserve">88% higher </w:t>
      </w:r>
      <w:r w:rsidR="00CE07C7" w:rsidRPr="00744D80">
        <w:rPr>
          <w:rFonts w:ascii="Arial" w:hAnsi="Arial" w:cs="Arial"/>
        </w:rPr>
        <w:t xml:space="preserve">OAG </w:t>
      </w:r>
      <w:r w:rsidR="009E157F" w:rsidRPr="00744D80">
        <w:rPr>
          <w:rFonts w:ascii="Arial" w:hAnsi="Arial" w:cs="Arial"/>
        </w:rPr>
        <w:t>risk</w:t>
      </w:r>
      <w:r w:rsidR="00234536" w:rsidRPr="00744D80">
        <w:rPr>
          <w:rFonts w:ascii="Arial" w:hAnsi="Arial" w:cs="Arial"/>
        </w:rPr>
        <w:t>.</w:t>
      </w:r>
      <w:r w:rsidR="00E827FD" w:rsidRPr="00744D80">
        <w:rPr>
          <w:rFonts w:ascii="Arial" w:hAnsi="Arial" w:cs="Arial"/>
        </w:rPr>
        <w:t xml:space="preserve"> </w:t>
      </w:r>
      <w:r w:rsidR="00284A52" w:rsidRPr="00744D80">
        <w:rPr>
          <w:rFonts w:ascii="Arial" w:hAnsi="Arial" w:cs="Arial"/>
        </w:rPr>
        <w:t>C</w:t>
      </w:r>
      <w:r w:rsidR="00BF5403" w:rsidRPr="00744D80">
        <w:rPr>
          <w:rFonts w:ascii="Arial" w:hAnsi="Arial" w:cs="Arial"/>
        </w:rPr>
        <w:t xml:space="preserve">omplex inheritance </w:t>
      </w:r>
      <w:r w:rsidR="00CE07C7" w:rsidRPr="00744D80">
        <w:rPr>
          <w:rFonts w:ascii="Arial" w:hAnsi="Arial" w:cs="Arial"/>
        </w:rPr>
        <w:t>predominates in adult-onset OAG with</w:t>
      </w:r>
      <w:r w:rsidR="00284A52" w:rsidRPr="00744D80">
        <w:rPr>
          <w:rFonts w:ascii="Arial" w:hAnsi="Arial" w:cs="Arial"/>
        </w:rPr>
        <w:t xml:space="preserve"> many unknowns </w:t>
      </w:r>
      <w:r w:rsidR="00CE07C7" w:rsidRPr="00744D80">
        <w:rPr>
          <w:rFonts w:ascii="Arial" w:hAnsi="Arial" w:cs="Arial"/>
        </w:rPr>
        <w:t xml:space="preserve">regarding </w:t>
      </w:r>
      <w:r w:rsidR="00284A52" w:rsidRPr="00744D80">
        <w:rPr>
          <w:rFonts w:ascii="Arial" w:hAnsi="Arial" w:cs="Arial"/>
        </w:rPr>
        <w:t>glaucoma inheritance</w:t>
      </w:r>
      <w:r w:rsidR="00CE07C7" w:rsidRPr="00744D80">
        <w:rPr>
          <w:rFonts w:ascii="Arial" w:hAnsi="Arial" w:cs="Arial"/>
        </w:rPr>
        <w:t xml:space="preserve"> patterns</w:t>
      </w:r>
      <w:r w:rsidR="00284A52"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5</w:t>
      </w:r>
      <w:r w:rsidR="00B60C2A" w:rsidRPr="00744D80">
        <w:rPr>
          <w:rFonts w:ascii="Arial" w:hAnsi="Arial" w:cs="Arial"/>
        </w:rPr>
        <w:t xml:space="preserve"> </w:t>
      </w:r>
      <w:r w:rsidR="00CE07C7" w:rsidRPr="00744D80">
        <w:rPr>
          <w:rFonts w:ascii="Arial" w:hAnsi="Arial" w:cs="Arial"/>
        </w:rPr>
        <w:t>Recent genome-wide association studies have identified POAG loci, and other efforts continue refining specific genetic influences.</w:t>
      </w:r>
      <w:r w:rsidR="001245E2" w:rsidRPr="00744D80">
        <w:rPr>
          <w:rFonts w:ascii="Arial" w:hAnsi="Arial" w:cs="Arial"/>
          <w:vertAlign w:val="superscript"/>
        </w:rPr>
        <w:t>55</w:t>
      </w:r>
      <w:r w:rsidR="00CE07C7" w:rsidRPr="00744D80">
        <w:rPr>
          <w:rFonts w:ascii="Arial" w:hAnsi="Arial" w:cs="Arial"/>
        </w:rPr>
        <w:t xml:space="preserve"> </w:t>
      </w:r>
      <w:r w:rsidR="004C6995" w:rsidRPr="00744D80">
        <w:rPr>
          <w:rFonts w:ascii="Arial" w:hAnsi="Arial" w:cs="Arial"/>
        </w:rPr>
        <w:t xml:space="preserve">Mars et al recently </w:t>
      </w:r>
      <w:r w:rsidR="00D04C0D" w:rsidRPr="00744D80">
        <w:rPr>
          <w:rFonts w:ascii="Arial" w:hAnsi="Arial" w:cs="Arial"/>
        </w:rPr>
        <w:t>demonstrated that high polygenic risk scores and family history have equal but largely independent effects for glaucoma</w:t>
      </w:r>
      <w:r w:rsidR="001245E2" w:rsidRPr="00744D80">
        <w:rPr>
          <w:rFonts w:ascii="Arial" w:hAnsi="Arial" w:cs="Arial"/>
          <w:vertAlign w:val="superscript"/>
        </w:rPr>
        <w:t>56</w:t>
      </w:r>
      <w:r w:rsidR="00D04C0D" w:rsidRPr="00744D80">
        <w:rPr>
          <w:rFonts w:ascii="Arial" w:hAnsi="Arial" w:cs="Arial"/>
        </w:rPr>
        <w:t>, suggesting substantial gaps remain in understanding genetic risk or environmental exposures common within families. S</w:t>
      </w:r>
      <w:r w:rsidR="00234536" w:rsidRPr="00744D80">
        <w:rPr>
          <w:rFonts w:ascii="Arial" w:hAnsi="Arial" w:cs="Arial"/>
        </w:rPr>
        <w:t xml:space="preserve">elf-reported family history is subject to recall, selection, and survival bias and community under-diagnosis </w:t>
      </w:r>
      <w:r w:rsidR="00D04C0D" w:rsidRPr="00744D80">
        <w:rPr>
          <w:rFonts w:ascii="Arial" w:hAnsi="Arial" w:cs="Arial"/>
        </w:rPr>
        <w:t>limitations</w:t>
      </w:r>
      <w:r w:rsidR="00234536" w:rsidRPr="00744D80">
        <w:rPr>
          <w:rFonts w:ascii="Arial" w:hAnsi="Arial" w:cs="Arial"/>
        </w:rPr>
        <w:t>.</w:t>
      </w:r>
      <w:r w:rsidR="000825BE" w:rsidRPr="00744D80">
        <w:rPr>
          <w:rFonts w:ascii="Arial" w:hAnsi="Arial" w:cs="Arial"/>
          <w:vertAlign w:val="superscript"/>
        </w:rPr>
        <w:t>5</w:t>
      </w:r>
      <w:r w:rsidR="001245E2" w:rsidRPr="00744D80">
        <w:rPr>
          <w:rFonts w:ascii="Arial" w:hAnsi="Arial" w:cs="Arial"/>
          <w:vertAlign w:val="superscript"/>
        </w:rPr>
        <w:t>7</w:t>
      </w:r>
      <w:r w:rsidR="00234536" w:rsidRPr="00744D80">
        <w:rPr>
          <w:rFonts w:ascii="Arial" w:hAnsi="Arial" w:cs="Arial"/>
        </w:rPr>
        <w:t xml:space="preserve"> </w:t>
      </w:r>
      <w:r w:rsidR="00B60C2A" w:rsidRPr="00744D80">
        <w:rPr>
          <w:rFonts w:ascii="Arial" w:hAnsi="Arial" w:cs="Arial"/>
        </w:rPr>
        <w:t xml:space="preserve">A </w:t>
      </w:r>
      <w:r w:rsidR="00D04C0D" w:rsidRPr="00744D80">
        <w:rPr>
          <w:rFonts w:ascii="Arial" w:hAnsi="Arial" w:cs="Arial"/>
        </w:rPr>
        <w:t>recent</w:t>
      </w:r>
      <w:r w:rsidR="00B60C2A" w:rsidRPr="00744D80">
        <w:rPr>
          <w:rFonts w:ascii="Arial" w:hAnsi="Arial" w:cs="Arial"/>
        </w:rPr>
        <w:t xml:space="preserve"> Nepal</w:t>
      </w:r>
      <w:r w:rsidR="00D04C0D" w:rsidRPr="00744D80">
        <w:rPr>
          <w:rFonts w:ascii="Arial" w:hAnsi="Arial" w:cs="Arial"/>
        </w:rPr>
        <w:t xml:space="preserve">ese study demonstrated </w:t>
      </w:r>
      <w:r w:rsidR="00B60C2A" w:rsidRPr="00744D80">
        <w:rPr>
          <w:rFonts w:ascii="Arial" w:hAnsi="Arial" w:cs="Arial"/>
        </w:rPr>
        <w:t>that screening of first degree relatives of POAG patients identifie</w:t>
      </w:r>
      <w:r w:rsidR="00D04C0D" w:rsidRPr="00744D80">
        <w:rPr>
          <w:rFonts w:ascii="Arial" w:hAnsi="Arial" w:cs="Arial"/>
        </w:rPr>
        <w:t xml:space="preserve">d </w:t>
      </w:r>
      <w:r w:rsidR="00B60C2A" w:rsidRPr="00744D80">
        <w:rPr>
          <w:rFonts w:ascii="Arial" w:hAnsi="Arial" w:cs="Arial"/>
        </w:rPr>
        <w:t>remarkable number</w:t>
      </w:r>
      <w:r w:rsidR="00D04C0D" w:rsidRPr="00744D80">
        <w:rPr>
          <w:rFonts w:ascii="Arial" w:hAnsi="Arial" w:cs="Arial"/>
        </w:rPr>
        <w:t>s</w:t>
      </w:r>
      <w:r w:rsidR="00B60C2A" w:rsidRPr="00744D80">
        <w:rPr>
          <w:rFonts w:ascii="Arial" w:hAnsi="Arial" w:cs="Arial"/>
        </w:rPr>
        <w:t xml:space="preserve"> of previously undiagnosed glaucoma</w:t>
      </w:r>
      <w:r w:rsidR="00D04C0D" w:rsidRPr="00744D80">
        <w:rPr>
          <w:rFonts w:ascii="Arial" w:hAnsi="Arial" w:cs="Arial"/>
        </w:rPr>
        <w:t xml:space="preserve"> cases</w:t>
      </w:r>
      <w:r w:rsidR="008E35AF" w:rsidRPr="00744D80">
        <w:rPr>
          <w:rFonts w:ascii="Arial" w:hAnsi="Arial" w:cs="Arial"/>
        </w:rPr>
        <w:t>.</w:t>
      </w:r>
      <w:r w:rsidR="00A840FF" w:rsidRPr="00744D80">
        <w:rPr>
          <w:rFonts w:ascii="Arial" w:hAnsi="Arial" w:cs="Arial"/>
          <w:vertAlign w:val="superscript"/>
        </w:rPr>
        <w:t>58</w:t>
      </w:r>
      <w:r w:rsidR="00E827FD" w:rsidRPr="00744D80">
        <w:rPr>
          <w:rFonts w:ascii="Arial" w:hAnsi="Arial" w:cs="Arial"/>
        </w:rPr>
        <w:t xml:space="preserve"> </w:t>
      </w:r>
      <w:r w:rsidR="001631A7" w:rsidRPr="00744D80">
        <w:rPr>
          <w:rFonts w:ascii="Arial" w:hAnsi="Arial" w:cs="Arial"/>
        </w:rPr>
        <w:t>F</w:t>
      </w:r>
      <w:r w:rsidR="00B60C2A" w:rsidRPr="00744D80">
        <w:rPr>
          <w:rFonts w:ascii="Arial" w:hAnsi="Arial" w:cs="Arial"/>
        </w:rPr>
        <w:t xml:space="preserve">uture screening efforts </w:t>
      </w:r>
      <w:r w:rsidR="00D04C0D" w:rsidRPr="00744D80">
        <w:rPr>
          <w:rFonts w:ascii="Arial" w:hAnsi="Arial" w:cs="Arial"/>
        </w:rPr>
        <w:t>targeting</w:t>
      </w:r>
      <w:r w:rsidR="00B60C2A" w:rsidRPr="00744D80">
        <w:rPr>
          <w:rFonts w:ascii="Arial" w:hAnsi="Arial" w:cs="Arial"/>
        </w:rPr>
        <w:t xml:space="preserve"> family members of OAG </w:t>
      </w:r>
      <w:r w:rsidR="00D04C0D" w:rsidRPr="00744D80">
        <w:rPr>
          <w:rFonts w:ascii="Arial" w:hAnsi="Arial" w:cs="Arial"/>
        </w:rPr>
        <w:t>patients</w:t>
      </w:r>
      <w:r w:rsidR="00B60C2A" w:rsidRPr="00744D80">
        <w:rPr>
          <w:rFonts w:ascii="Arial" w:hAnsi="Arial" w:cs="Arial"/>
        </w:rPr>
        <w:t xml:space="preserve"> would likely </w:t>
      </w:r>
      <w:r w:rsidR="00D04C0D" w:rsidRPr="00744D80">
        <w:rPr>
          <w:rFonts w:ascii="Arial" w:hAnsi="Arial" w:cs="Arial"/>
        </w:rPr>
        <w:t xml:space="preserve">represent </w:t>
      </w:r>
      <w:r w:rsidR="00B60C2A" w:rsidRPr="00744D80">
        <w:rPr>
          <w:rFonts w:ascii="Arial" w:hAnsi="Arial" w:cs="Arial"/>
        </w:rPr>
        <w:t>a high yield</w:t>
      </w:r>
      <w:r w:rsidR="008E6E9B" w:rsidRPr="00744D80">
        <w:rPr>
          <w:rFonts w:ascii="Arial" w:hAnsi="Arial" w:cs="Arial"/>
        </w:rPr>
        <w:t xml:space="preserve"> approach</w:t>
      </w:r>
      <w:r w:rsidR="00B60C2A" w:rsidRPr="00744D80">
        <w:rPr>
          <w:rFonts w:ascii="Arial" w:hAnsi="Arial" w:cs="Arial"/>
        </w:rPr>
        <w:t xml:space="preserve"> </w:t>
      </w:r>
      <w:r w:rsidR="00D04C0D" w:rsidRPr="00744D80">
        <w:rPr>
          <w:rFonts w:ascii="Arial" w:hAnsi="Arial" w:cs="Arial"/>
        </w:rPr>
        <w:t xml:space="preserve">for detecting undiagnosed </w:t>
      </w:r>
      <w:r w:rsidR="00B60C2A" w:rsidRPr="00744D80">
        <w:rPr>
          <w:rFonts w:ascii="Arial" w:hAnsi="Arial" w:cs="Arial"/>
        </w:rPr>
        <w:t>glaucoma.</w:t>
      </w:r>
    </w:p>
    <w:p w14:paraId="2EC7CA61" w14:textId="2398EFF6" w:rsidR="00111F6F"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5162C9" w:rsidRPr="00744D80">
        <w:rPr>
          <w:rFonts w:ascii="Arial" w:hAnsi="Arial" w:cs="Arial"/>
        </w:rPr>
        <w:t>Diabetes</w:t>
      </w:r>
      <w:r w:rsidR="00A54B0D" w:rsidRPr="00744D80">
        <w:rPr>
          <w:rFonts w:ascii="Arial" w:hAnsi="Arial" w:cs="Arial"/>
        </w:rPr>
        <w:t xml:space="preserve"> mellitus </w:t>
      </w:r>
      <w:r w:rsidR="00D04C0D" w:rsidRPr="00744D80">
        <w:rPr>
          <w:rFonts w:ascii="Arial" w:hAnsi="Arial" w:cs="Arial"/>
        </w:rPr>
        <w:t>conferred</w:t>
      </w:r>
      <w:r w:rsidR="00C165ED" w:rsidRPr="00744D80">
        <w:rPr>
          <w:rFonts w:ascii="Arial" w:hAnsi="Arial" w:cs="Arial"/>
        </w:rPr>
        <w:t xml:space="preserve"> </w:t>
      </w:r>
      <w:r w:rsidR="00A54B0D" w:rsidRPr="00744D80">
        <w:rPr>
          <w:rFonts w:ascii="Arial" w:hAnsi="Arial" w:cs="Arial"/>
        </w:rPr>
        <w:t xml:space="preserve">49% </w:t>
      </w:r>
      <w:r w:rsidR="00C165ED" w:rsidRPr="00744D80">
        <w:rPr>
          <w:rFonts w:ascii="Arial" w:hAnsi="Arial" w:cs="Arial"/>
        </w:rPr>
        <w:t xml:space="preserve">higher </w:t>
      </w:r>
      <w:r w:rsidR="00D04C0D" w:rsidRPr="00744D80">
        <w:rPr>
          <w:rFonts w:ascii="Arial" w:hAnsi="Arial" w:cs="Arial"/>
        </w:rPr>
        <w:t xml:space="preserve">OAG </w:t>
      </w:r>
      <w:r w:rsidR="009E157F" w:rsidRPr="00744D80">
        <w:rPr>
          <w:rFonts w:ascii="Arial" w:hAnsi="Arial" w:cs="Arial"/>
        </w:rPr>
        <w:t>risk</w:t>
      </w:r>
      <w:r w:rsidR="008E6E9B" w:rsidRPr="00744D80">
        <w:rPr>
          <w:rFonts w:ascii="Arial" w:hAnsi="Arial" w:cs="Arial"/>
        </w:rPr>
        <w:t xml:space="preserve"> in CHES participants</w:t>
      </w:r>
      <w:r w:rsidR="00A54B0D" w:rsidRPr="00744D80">
        <w:rPr>
          <w:rFonts w:ascii="Arial" w:hAnsi="Arial" w:cs="Arial"/>
        </w:rPr>
        <w:t>.</w:t>
      </w:r>
      <w:r w:rsidR="00ED7CB3" w:rsidRPr="00744D80">
        <w:rPr>
          <w:rFonts w:ascii="Arial" w:hAnsi="Arial" w:cs="Arial"/>
        </w:rPr>
        <w:t xml:space="preserve"> </w:t>
      </w:r>
      <w:r w:rsidR="00A54B0D" w:rsidRPr="00744D80">
        <w:rPr>
          <w:rFonts w:ascii="Arial" w:hAnsi="Arial" w:cs="Arial"/>
        </w:rPr>
        <w:t>Prior studies and meta-analyses</w:t>
      </w:r>
      <w:r w:rsidR="00D04C0D" w:rsidRPr="00744D80">
        <w:rPr>
          <w:rFonts w:ascii="Arial" w:hAnsi="Arial" w:cs="Arial"/>
        </w:rPr>
        <w:t xml:space="preserve"> </w:t>
      </w:r>
      <w:r w:rsidR="00A54B0D" w:rsidRPr="00744D80">
        <w:rPr>
          <w:rFonts w:ascii="Arial" w:hAnsi="Arial" w:cs="Arial"/>
        </w:rPr>
        <w:t>supported this association</w:t>
      </w:r>
      <w:r w:rsidR="008E35AF" w:rsidRPr="00744D80">
        <w:rPr>
          <w:rFonts w:ascii="Arial" w:hAnsi="Arial" w:cs="Arial"/>
        </w:rPr>
        <w:t>.</w:t>
      </w:r>
      <w:r w:rsidR="00A840FF" w:rsidRPr="00744D80">
        <w:rPr>
          <w:rFonts w:ascii="Arial" w:hAnsi="Arial" w:cs="Arial"/>
          <w:vertAlign w:val="superscript"/>
        </w:rPr>
        <w:t>59-61</w:t>
      </w:r>
      <w:r w:rsidR="00E827FD" w:rsidRPr="00744D80">
        <w:rPr>
          <w:rFonts w:ascii="Arial" w:hAnsi="Arial" w:cs="Arial"/>
        </w:rPr>
        <w:t xml:space="preserve"> </w:t>
      </w:r>
      <w:r w:rsidR="00A54B0D" w:rsidRPr="00744D80">
        <w:rPr>
          <w:rFonts w:ascii="Arial" w:hAnsi="Arial" w:cs="Arial"/>
        </w:rPr>
        <w:t>Diabetes cause</w:t>
      </w:r>
      <w:r w:rsidR="00D04C0D" w:rsidRPr="00744D80">
        <w:rPr>
          <w:rFonts w:ascii="Arial" w:hAnsi="Arial" w:cs="Arial"/>
        </w:rPr>
        <w:t>s</w:t>
      </w:r>
      <w:r w:rsidR="00A54B0D" w:rsidRPr="00744D80">
        <w:rPr>
          <w:rFonts w:ascii="Arial" w:hAnsi="Arial" w:cs="Arial"/>
        </w:rPr>
        <w:t xml:space="preserve"> microvascular damage and vascular dysregulation of the retina and optic disc, increasing optic nerve susceptibility to glaucomatous damage</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2,63</w:t>
      </w:r>
      <w:r w:rsidR="00A54B0D" w:rsidRPr="00744D80">
        <w:rPr>
          <w:rFonts w:ascii="Arial" w:hAnsi="Arial" w:cs="Arial"/>
        </w:rPr>
        <w:t xml:space="preserve"> </w:t>
      </w:r>
      <w:r w:rsidR="00ED7CB3" w:rsidRPr="00744D80">
        <w:rPr>
          <w:rFonts w:ascii="Arial" w:hAnsi="Arial" w:cs="Arial"/>
        </w:rPr>
        <w:t>The African American Eye Disease Study, which utilized optical coherence tomography angiography, recently demonstrated association</w:t>
      </w:r>
      <w:r w:rsidR="009017A6" w:rsidRPr="00744D80">
        <w:rPr>
          <w:rFonts w:ascii="Arial" w:hAnsi="Arial" w:cs="Arial"/>
        </w:rPr>
        <w:t>s</w:t>
      </w:r>
      <w:r w:rsidR="00ED7CB3" w:rsidRPr="00744D80">
        <w:rPr>
          <w:rFonts w:ascii="Arial" w:hAnsi="Arial" w:cs="Arial"/>
        </w:rPr>
        <w:t xml:space="preserve"> </w:t>
      </w:r>
      <w:r w:rsidR="009017A6" w:rsidRPr="00744D80">
        <w:rPr>
          <w:rFonts w:ascii="Arial" w:hAnsi="Arial" w:cs="Arial"/>
        </w:rPr>
        <w:t>between</w:t>
      </w:r>
      <w:r w:rsidR="00ED7CB3" w:rsidRPr="00744D80">
        <w:rPr>
          <w:rFonts w:ascii="Arial" w:hAnsi="Arial" w:cs="Arial"/>
        </w:rPr>
        <w:t xml:space="preserve"> diabetes duration</w:t>
      </w:r>
      <w:r w:rsidR="009017A6" w:rsidRPr="00744D80">
        <w:rPr>
          <w:rFonts w:ascii="Arial" w:hAnsi="Arial" w:cs="Arial"/>
        </w:rPr>
        <w:t xml:space="preserve"> and</w:t>
      </w:r>
      <w:r w:rsidR="00ED7CB3" w:rsidRPr="00744D80">
        <w:rPr>
          <w:rFonts w:ascii="Arial" w:hAnsi="Arial" w:cs="Arial"/>
        </w:rPr>
        <w:t xml:space="preserve"> reduced peripapillary retinal vessel density among non-glaucomatous subjects</w:t>
      </w:r>
      <w:r w:rsidR="008E35AF" w:rsidRPr="00744D80">
        <w:rPr>
          <w:rFonts w:ascii="Arial" w:hAnsi="Arial" w:cs="Arial"/>
        </w:rPr>
        <w:t>.</w:t>
      </w:r>
      <w:r w:rsidR="008E35AF" w:rsidRPr="00744D80">
        <w:rPr>
          <w:rFonts w:ascii="Arial" w:hAnsi="Arial" w:cs="Arial"/>
          <w:vertAlign w:val="superscript"/>
        </w:rPr>
        <w:t>6</w:t>
      </w:r>
      <w:r w:rsidR="00A840FF" w:rsidRPr="00744D80">
        <w:rPr>
          <w:rFonts w:ascii="Arial" w:hAnsi="Arial" w:cs="Arial"/>
          <w:vertAlign w:val="superscript"/>
        </w:rPr>
        <w:t>4</w:t>
      </w:r>
      <w:r w:rsidR="00ED7CB3" w:rsidRPr="00744D80">
        <w:rPr>
          <w:rFonts w:ascii="Arial" w:hAnsi="Arial" w:cs="Arial"/>
        </w:rPr>
        <w:t xml:space="preserve"> </w:t>
      </w:r>
      <w:r w:rsidR="007C2DCC" w:rsidRPr="00744D80">
        <w:rPr>
          <w:rFonts w:ascii="Arial" w:hAnsi="Arial" w:cs="Arial"/>
        </w:rPr>
        <w:t>O</w:t>
      </w:r>
      <w:r w:rsidR="008E35AF" w:rsidRPr="00744D80">
        <w:rPr>
          <w:rFonts w:ascii="Arial" w:hAnsi="Arial" w:cs="Arial"/>
        </w:rPr>
        <w:t>ptical coherence tomography (OCT)</w:t>
      </w:r>
      <w:r w:rsidR="002C054F" w:rsidRPr="00744D80">
        <w:rPr>
          <w:rFonts w:ascii="Arial" w:hAnsi="Arial" w:cs="Arial"/>
        </w:rPr>
        <w:t xml:space="preserve"> studies </w:t>
      </w:r>
      <w:r w:rsidR="007C2DCC" w:rsidRPr="00744D80">
        <w:rPr>
          <w:rFonts w:ascii="Arial" w:hAnsi="Arial" w:cs="Arial"/>
        </w:rPr>
        <w:t>showed</w:t>
      </w:r>
      <w:r w:rsidR="002C054F" w:rsidRPr="00744D80">
        <w:rPr>
          <w:rFonts w:ascii="Arial" w:hAnsi="Arial" w:cs="Arial"/>
        </w:rPr>
        <w:t xml:space="preserve"> reduced </w:t>
      </w:r>
      <w:r w:rsidR="008E35AF" w:rsidRPr="00744D80">
        <w:rPr>
          <w:rFonts w:ascii="Arial" w:hAnsi="Arial" w:cs="Arial"/>
        </w:rPr>
        <w:t>retinal nerve fiber layer (</w:t>
      </w:r>
      <w:r w:rsidR="002C054F" w:rsidRPr="00744D80">
        <w:rPr>
          <w:rFonts w:ascii="Arial" w:hAnsi="Arial" w:cs="Arial"/>
        </w:rPr>
        <w:t>RNFL</w:t>
      </w:r>
      <w:r w:rsidR="008E35AF" w:rsidRPr="00744D80">
        <w:rPr>
          <w:rFonts w:ascii="Arial" w:hAnsi="Arial" w:cs="Arial"/>
        </w:rPr>
        <w:t>)</w:t>
      </w:r>
      <w:r w:rsidR="002C054F" w:rsidRPr="00744D80">
        <w:rPr>
          <w:rFonts w:ascii="Arial" w:hAnsi="Arial" w:cs="Arial"/>
        </w:rPr>
        <w:t xml:space="preserve"> and ganglion cell layer thickness associated with diabetes duration </w:t>
      </w:r>
      <w:r w:rsidR="009017A6" w:rsidRPr="00744D80">
        <w:rPr>
          <w:rFonts w:ascii="Arial" w:hAnsi="Arial" w:cs="Arial"/>
        </w:rPr>
        <w:t>in</w:t>
      </w:r>
      <w:r w:rsidR="002C054F" w:rsidRPr="00744D80">
        <w:rPr>
          <w:rFonts w:ascii="Arial" w:hAnsi="Arial" w:cs="Arial"/>
        </w:rPr>
        <w:t xml:space="preserve"> non-glaucoma subjects</w:t>
      </w:r>
      <w:r w:rsidR="008E35AF" w:rsidRPr="00744D80">
        <w:rPr>
          <w:rFonts w:ascii="Arial" w:hAnsi="Arial" w:cs="Arial"/>
        </w:rPr>
        <w:t>.</w:t>
      </w:r>
      <w:r w:rsidR="000825BE" w:rsidRPr="00744D80">
        <w:rPr>
          <w:rFonts w:ascii="Arial" w:hAnsi="Arial" w:cs="Arial"/>
          <w:vertAlign w:val="superscript"/>
        </w:rPr>
        <w:t>6</w:t>
      </w:r>
      <w:r w:rsidR="00A840FF" w:rsidRPr="00744D80">
        <w:rPr>
          <w:rFonts w:ascii="Arial" w:hAnsi="Arial" w:cs="Arial"/>
          <w:vertAlign w:val="superscript"/>
        </w:rPr>
        <w:t>5,66</w:t>
      </w:r>
      <w:r w:rsidR="002C054F" w:rsidRPr="00744D80">
        <w:rPr>
          <w:rFonts w:ascii="Arial" w:hAnsi="Arial" w:cs="Arial"/>
        </w:rPr>
        <w:t xml:space="preserve"> </w:t>
      </w:r>
      <w:r w:rsidR="00ED7CB3" w:rsidRPr="00744D80">
        <w:rPr>
          <w:rFonts w:ascii="Arial" w:hAnsi="Arial" w:cs="Arial"/>
        </w:rPr>
        <w:t xml:space="preserve">This supports the </w:t>
      </w:r>
      <w:r w:rsidR="009017A6" w:rsidRPr="00744D80">
        <w:rPr>
          <w:rFonts w:ascii="Arial" w:hAnsi="Arial" w:cs="Arial"/>
        </w:rPr>
        <w:t>concept</w:t>
      </w:r>
      <w:r w:rsidR="00ED7CB3" w:rsidRPr="00744D80">
        <w:rPr>
          <w:rFonts w:ascii="Arial" w:hAnsi="Arial" w:cs="Arial"/>
        </w:rPr>
        <w:t xml:space="preserve"> that diabetes compromises the peripapillary neurovascular bundle before clinically detectable glaucoma</w:t>
      </w:r>
      <w:r w:rsidR="009017A6" w:rsidRPr="00744D80">
        <w:rPr>
          <w:rFonts w:ascii="Arial" w:hAnsi="Arial" w:cs="Arial"/>
        </w:rPr>
        <w:t xml:space="preserve"> onset</w:t>
      </w:r>
      <w:r w:rsidR="003C6C78" w:rsidRPr="00744D80">
        <w:rPr>
          <w:rFonts w:ascii="Arial" w:hAnsi="Arial" w:cs="Arial"/>
        </w:rPr>
        <w:t>.</w:t>
      </w:r>
      <w:r w:rsidR="005162C9" w:rsidRPr="00744D80">
        <w:rPr>
          <w:rFonts w:ascii="Arial" w:hAnsi="Arial" w:cs="Arial"/>
        </w:rPr>
        <w:t xml:space="preserve"> </w:t>
      </w:r>
    </w:p>
    <w:p w14:paraId="366E1498" w14:textId="27270C36" w:rsidR="003047B2" w:rsidRPr="00744D80" w:rsidRDefault="00E26D0B" w:rsidP="000C2982">
      <w:pPr>
        <w:autoSpaceDE w:val="0"/>
        <w:autoSpaceDN w:val="0"/>
        <w:adjustRightInd w:val="0"/>
        <w:spacing w:line="480" w:lineRule="auto"/>
        <w:rPr>
          <w:rFonts w:ascii="Arial" w:hAnsi="Arial" w:cs="Arial"/>
        </w:rPr>
      </w:pPr>
      <w:r w:rsidRPr="00744D80">
        <w:rPr>
          <w:rFonts w:ascii="Arial" w:hAnsi="Arial" w:cs="Arial"/>
        </w:rPr>
        <w:tab/>
      </w:r>
      <w:r w:rsidR="009017A6" w:rsidRPr="00744D80">
        <w:rPr>
          <w:rFonts w:ascii="Arial" w:hAnsi="Arial" w:cs="Arial"/>
        </w:rPr>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r w:rsidR="00BE0282" w:rsidRPr="00744D80">
        <w:rPr>
          <w:rFonts w:ascii="Arial" w:hAnsi="Arial" w:cs="Arial"/>
        </w:rPr>
        <w:t xml:space="preserve"> </w:t>
      </w:r>
    </w:p>
    <w:p w14:paraId="4C75D168" w14:textId="1D54497F" w:rsidR="00111F6F" w:rsidRPr="00744D80" w:rsidRDefault="001631A7" w:rsidP="000C2982">
      <w:pPr>
        <w:autoSpaceDE w:val="0"/>
        <w:autoSpaceDN w:val="0"/>
        <w:adjustRightInd w:val="0"/>
        <w:spacing w:line="480" w:lineRule="auto"/>
        <w:ind w:firstLine="720"/>
        <w:rPr>
          <w:rFonts w:ascii="Arial" w:hAnsi="Arial" w:cs="Arial"/>
        </w:rPr>
      </w:pPr>
      <w:r w:rsidRPr="00744D80">
        <w:rPr>
          <w:rFonts w:ascii="Arial" w:hAnsi="Arial" w:cs="Arial"/>
        </w:rPr>
        <w:t xml:space="preserve"> </w:t>
      </w:r>
      <w:r w:rsidR="00BE0282" w:rsidRPr="00744D80">
        <w:rPr>
          <w:rFonts w:ascii="Arial" w:hAnsi="Arial" w:cs="Arial"/>
        </w:rPr>
        <w:t xml:space="preserve">Several limitations of our study merit consideration. </w:t>
      </w:r>
      <w:r w:rsidR="00B82704" w:rsidRPr="00744D80">
        <w:rPr>
          <w:rFonts w:ascii="Arial" w:hAnsi="Arial" w:cs="Arial"/>
        </w:rPr>
        <w:t xml:space="preserve">One limitation is that our study population may not fully represent the </w:t>
      </w:r>
      <w:r w:rsidR="00BE0282" w:rsidRPr="00744D80">
        <w:rPr>
          <w:rFonts w:ascii="Arial" w:hAnsi="Arial" w:cs="Arial"/>
        </w:rPr>
        <w:t xml:space="preserve">broader Chinese American </w:t>
      </w:r>
      <w:r w:rsidR="00B82704" w:rsidRPr="00744D80">
        <w:rPr>
          <w:rFonts w:ascii="Arial" w:hAnsi="Arial" w:cs="Arial"/>
        </w:rPr>
        <w:t>community</w:t>
      </w:r>
      <w:r w:rsidR="00BE0282" w:rsidRPr="00744D80">
        <w:rPr>
          <w:rFonts w:ascii="Arial" w:hAnsi="Arial" w:cs="Arial"/>
        </w:rPr>
        <w:t xml:space="preserve">, as participants were </w:t>
      </w:r>
      <w:r w:rsidR="0089230D" w:rsidRPr="00744D80">
        <w:rPr>
          <w:rFonts w:ascii="Arial" w:hAnsi="Arial" w:cs="Arial"/>
        </w:rPr>
        <w:t xml:space="preserve">more frequently female, </w:t>
      </w:r>
      <w:r w:rsidR="00BE0282" w:rsidRPr="00744D80">
        <w:rPr>
          <w:rFonts w:ascii="Arial" w:hAnsi="Arial" w:cs="Arial"/>
        </w:rPr>
        <w:t xml:space="preserve">more educated and less likely to smoke than non-participants. Second </w:t>
      </w:r>
      <w:r w:rsidR="00323DBC" w:rsidRPr="00744D80">
        <w:rPr>
          <w:rFonts w:ascii="Arial" w:hAnsi="Arial" w:cs="Arial"/>
        </w:rPr>
        <w:t>the</w:t>
      </w:r>
      <w:r w:rsidR="00BE0282" w:rsidRPr="00744D80">
        <w:rPr>
          <w:rFonts w:ascii="Arial" w:hAnsi="Arial" w:cs="Arial"/>
        </w:rPr>
        <w:t xml:space="preserve"> definition</w:t>
      </w:r>
      <w:r w:rsidR="00323DBC" w:rsidRPr="00744D80">
        <w:rPr>
          <w:rFonts w:ascii="Arial" w:hAnsi="Arial" w:cs="Arial"/>
        </w:rPr>
        <w:t xml:space="preserve"> of glaucoma</w:t>
      </w:r>
      <w:r w:rsidR="00BE0282" w:rsidRPr="00744D80">
        <w:rPr>
          <w:rFonts w:ascii="Arial" w:hAnsi="Arial" w:cs="Arial"/>
        </w:rPr>
        <w:t xml:space="preserve"> lacks a universal “gold standard” and varies between experts, representing a common source of debate.</w:t>
      </w:r>
      <w:r w:rsidR="00A840FF" w:rsidRPr="00744D80">
        <w:rPr>
          <w:rFonts w:ascii="Arial" w:hAnsi="Arial" w:cs="Arial"/>
          <w:vertAlign w:val="superscript"/>
        </w:rPr>
        <w:t>67</w:t>
      </w:r>
      <w:r w:rsidR="008E35AF" w:rsidRPr="00744D80">
        <w:rPr>
          <w:rFonts w:ascii="Arial" w:hAnsi="Arial" w:cs="Arial"/>
        </w:rPr>
        <w:t xml:space="preserve"> </w:t>
      </w:r>
      <w:r w:rsidR="00BE0282" w:rsidRPr="00744D80">
        <w:rPr>
          <w:rFonts w:ascii="Arial" w:hAnsi="Arial" w:cs="Arial"/>
        </w:rPr>
        <w:t xml:space="preserve">However, our consensus approach using a glaucoma expert panel may represent the most robust definition currently available. Third longitudinal data are needed to validate identified risk factors and their relative contributions to OAG development in Chinese Americans. </w:t>
      </w:r>
    </w:p>
    <w:p w14:paraId="1F543141" w14:textId="4D1D4E8B" w:rsidR="00BE0282" w:rsidRPr="00744D80" w:rsidRDefault="00BE0282" w:rsidP="000C2982">
      <w:pPr>
        <w:autoSpaceDE w:val="0"/>
        <w:autoSpaceDN w:val="0"/>
        <w:adjustRightInd w:val="0"/>
        <w:spacing w:line="480" w:lineRule="auto"/>
        <w:ind w:firstLine="720"/>
        <w:rPr>
          <w:rFonts w:ascii="Arial" w:hAnsi="Arial" w:cs="Arial"/>
        </w:rPr>
      </w:pPr>
      <w:r w:rsidRPr="00744D80">
        <w:rPr>
          <w:rFonts w:ascii="Arial" w:hAnsi="Arial" w:cs="Arial"/>
        </w:rPr>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rPr>
          <w:rFonts w:ascii="Arial" w:hAnsi="Arial" w:cs="Arial"/>
        </w:rPr>
        <w:t xml:space="preserve">,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  </w:t>
      </w:r>
    </w:p>
    <w:p w14:paraId="77474B3E" w14:textId="278728F4" w:rsidR="003047B2" w:rsidRPr="00744D80" w:rsidRDefault="003047B2" w:rsidP="000C2982">
      <w:pPr>
        <w:autoSpaceDE w:val="0"/>
        <w:autoSpaceDN w:val="0"/>
        <w:adjustRightInd w:val="0"/>
        <w:spacing w:line="480" w:lineRule="auto"/>
        <w:ind w:firstLine="720"/>
        <w:rPr>
          <w:rFonts w:ascii="Arial" w:hAnsi="Arial" w:cs="Arial"/>
        </w:rPr>
      </w:pPr>
    </w:p>
    <w:p w14:paraId="073AE539" w14:textId="77777777" w:rsidR="003047B2" w:rsidRPr="00744D80" w:rsidRDefault="003047B2" w:rsidP="000C2982">
      <w:pPr>
        <w:autoSpaceDE w:val="0"/>
        <w:autoSpaceDN w:val="0"/>
        <w:adjustRightInd w:val="0"/>
        <w:spacing w:line="480" w:lineRule="auto"/>
        <w:ind w:firstLine="720"/>
        <w:rPr>
          <w:rFonts w:ascii="Arial" w:hAnsi="Arial" w:cs="Arial"/>
        </w:rPr>
      </w:pPr>
    </w:p>
    <w:p w14:paraId="538BEC81" w14:textId="39FCF831" w:rsidR="00A54B0D" w:rsidRPr="00744D80" w:rsidRDefault="00A54B0D" w:rsidP="000C2982">
      <w:pPr>
        <w:autoSpaceDE w:val="0"/>
        <w:autoSpaceDN w:val="0"/>
        <w:adjustRightInd w:val="0"/>
        <w:spacing w:line="480" w:lineRule="auto"/>
        <w:rPr>
          <w:rFonts w:ascii="Arial" w:hAnsi="Arial" w:cs="Arial"/>
        </w:rPr>
      </w:pPr>
    </w:p>
    <w:p w14:paraId="04CE20B1" w14:textId="72C8E1A4" w:rsidR="009A2D1C" w:rsidRPr="00744D80" w:rsidRDefault="009A2D1C" w:rsidP="000C2982">
      <w:pPr>
        <w:pStyle w:val="ListParagraph"/>
        <w:spacing w:line="480" w:lineRule="auto"/>
        <w:rPr>
          <w:rFonts w:ascii="Arial" w:hAnsi="Arial" w:cs="Arial"/>
        </w:rPr>
      </w:pPr>
    </w:p>
    <w:p w14:paraId="0E3122DD" w14:textId="6DB19D48" w:rsidR="009414DB" w:rsidRPr="00744D80" w:rsidRDefault="009414DB" w:rsidP="000C2982">
      <w:pPr>
        <w:spacing w:line="480" w:lineRule="auto"/>
        <w:rPr>
          <w:rFonts w:ascii="Arial" w:hAnsi="Arial" w:cs="Arial"/>
        </w:rPr>
      </w:pPr>
      <w:r w:rsidRPr="00744D80">
        <w:rPr>
          <w:rFonts w:ascii="Arial" w:hAnsi="Arial" w:cs="Arial"/>
        </w:rPr>
        <w:br w:type="page"/>
      </w:r>
    </w:p>
    <w:p w14:paraId="0E7F1EF4" w14:textId="7F24B96E" w:rsidR="000A31CF" w:rsidRPr="00744D80" w:rsidRDefault="000A31CF" w:rsidP="000C2982">
      <w:pPr>
        <w:spacing w:line="480" w:lineRule="auto"/>
        <w:rPr>
          <w:rFonts w:ascii="Arial" w:hAnsi="Arial" w:cs="Arial"/>
          <w:b/>
          <w:bCs/>
        </w:rPr>
      </w:pPr>
      <w:r w:rsidRPr="00744D80">
        <w:rPr>
          <w:rFonts w:ascii="Arial" w:hAnsi="Arial" w:cs="Arial"/>
          <w:b/>
          <w:bCs/>
        </w:rPr>
        <w:t>Acknowledgements</w:t>
      </w:r>
    </w:p>
    <w:p w14:paraId="499F78DC" w14:textId="3CDF42DB" w:rsidR="00016564" w:rsidRPr="00744D80" w:rsidRDefault="00016564" w:rsidP="00016564">
      <w:pPr>
        <w:numPr>
          <w:ilvl w:val="0"/>
          <w:numId w:val="12"/>
        </w:numPr>
        <w:spacing w:after="160" w:line="480" w:lineRule="auto"/>
        <w:contextualSpacing/>
        <w:jc w:val="both"/>
        <w:rPr>
          <w:rFonts w:ascii="Arial" w:hAnsi="Arial" w:cs="Arial"/>
        </w:rPr>
      </w:pPr>
      <w:r w:rsidRPr="00744D80">
        <w:rPr>
          <w:rFonts w:ascii="Arial" w:hAnsi="Arial" w:cs="Arial"/>
          <w:b/>
        </w:rPr>
        <w:t>Funding/Support</w:t>
      </w:r>
      <w:r w:rsidRPr="00744D80">
        <w:rPr>
          <w:rFonts w:ascii="Arial" w:hAnsi="Arial" w:cs="Arial"/>
        </w:rPr>
        <w:t>.  This work was supported by grants, U10 EY017337</w:t>
      </w:r>
      <w:r w:rsidR="002B7D2C" w:rsidRPr="00744D80">
        <w:rPr>
          <w:rFonts w:ascii="Arial" w:hAnsi="Arial" w:cs="Arial"/>
        </w:rPr>
        <w:t xml:space="preserve"> (RV)</w:t>
      </w:r>
      <w:r w:rsidRPr="00744D80">
        <w:rPr>
          <w:rFonts w:ascii="Arial" w:hAnsi="Arial" w:cs="Arial"/>
        </w:rPr>
        <w:t xml:space="preserve">, </w:t>
      </w:r>
      <w:r w:rsidR="002B7D2C" w:rsidRPr="00744D80">
        <w:rPr>
          <w:rFonts w:ascii="Arial" w:hAnsi="Arial" w:cs="Arial"/>
        </w:rPr>
        <w:t>K23 EY027855 (GMR)</w:t>
      </w:r>
      <w:r w:rsidR="002B7D2C" w:rsidRPr="00744D80">
        <w:rPr>
          <w:rFonts w:ascii="Arial" w:hAnsi="Arial" w:cs="Arial"/>
          <w:shd w:val="clear" w:color="auto" w:fill="EEEEEE"/>
        </w:rPr>
        <w:t>,</w:t>
      </w:r>
      <w:r w:rsidR="002B7D2C" w:rsidRPr="00744D80">
        <w:rPr>
          <w:rFonts w:ascii="Arial" w:hAnsi="Arial" w:cs="Arial"/>
        </w:rPr>
        <w:t xml:space="preserve"> and K23 EY029763 (BYX) </w:t>
      </w:r>
      <w:r w:rsidRPr="00744D80">
        <w:rPr>
          <w:rFonts w:ascii="Arial" w:hAnsi="Arial" w:cs="Arial"/>
        </w:rPr>
        <w:t>from</w:t>
      </w:r>
      <w:r w:rsidR="002B7D2C" w:rsidRPr="00744D80">
        <w:rPr>
          <w:rFonts w:ascii="Arial" w:hAnsi="Arial" w:cs="Arial"/>
        </w:rPr>
        <w:t xml:space="preserve"> the </w:t>
      </w:r>
      <w:r w:rsidRPr="00744D80">
        <w:rPr>
          <w:rFonts w:ascii="Arial" w:hAnsi="Arial" w:cs="Arial"/>
        </w:rPr>
        <w:t>National Eye Institute, National Institute</w:t>
      </w:r>
      <w:r w:rsidR="002B7D2C" w:rsidRPr="00744D80">
        <w:rPr>
          <w:rFonts w:ascii="Arial" w:hAnsi="Arial" w:cs="Arial"/>
        </w:rPr>
        <w:t>s of Health, Bethesda, Maryland.</w:t>
      </w:r>
      <w:r w:rsidRPr="00744D80">
        <w:rPr>
          <w:rFonts w:ascii="Arial" w:hAnsi="Arial" w:cs="Arial"/>
        </w:rPr>
        <w:t xml:space="preserve"> </w:t>
      </w:r>
    </w:p>
    <w:p w14:paraId="05EC72C2" w14:textId="77777777" w:rsidR="00016564" w:rsidRPr="00744D80" w:rsidRDefault="00016564" w:rsidP="00016564">
      <w:pPr>
        <w:numPr>
          <w:ilvl w:val="0"/>
          <w:numId w:val="12"/>
        </w:numPr>
        <w:spacing w:after="160" w:line="480" w:lineRule="auto"/>
        <w:contextualSpacing/>
        <w:rPr>
          <w:rFonts w:ascii="Arial" w:hAnsi="Arial" w:cs="Arial"/>
        </w:rPr>
      </w:pPr>
      <w:r w:rsidRPr="00744D80">
        <w:rPr>
          <w:rFonts w:ascii="Arial" w:hAnsi="Arial" w:cs="Arial"/>
          <w:b/>
        </w:rPr>
        <w:t>Financial Disclosures</w:t>
      </w:r>
      <w:r w:rsidRPr="00744D80">
        <w:rPr>
          <w:rFonts w:ascii="Arial" w:hAnsi="Arial" w:cs="Arial"/>
        </w:rPr>
        <w:t xml:space="preserve">.   No conflicting relationship or disclosures exists for any author. </w:t>
      </w:r>
    </w:p>
    <w:p w14:paraId="5AFB1FFE" w14:textId="77777777" w:rsidR="00016564" w:rsidRPr="00744D80" w:rsidRDefault="00016564" w:rsidP="00016564">
      <w:pPr>
        <w:numPr>
          <w:ilvl w:val="0"/>
          <w:numId w:val="12"/>
        </w:numPr>
        <w:spacing w:after="160" w:line="480" w:lineRule="auto"/>
        <w:contextualSpacing/>
        <w:jc w:val="both"/>
        <w:rPr>
          <w:rFonts w:ascii="Arial" w:hAnsi="Arial" w:cs="Arial"/>
        </w:rPr>
      </w:pPr>
      <w:r w:rsidRPr="00744D80">
        <w:rPr>
          <w:rFonts w:ascii="Arial" w:hAnsi="Arial" w:cs="Arial"/>
          <w:b/>
        </w:rPr>
        <w:t>Other Acknowledgments</w:t>
      </w:r>
      <w:r w:rsidRPr="00744D80">
        <w:rPr>
          <w:rFonts w:ascii="Arial" w:hAnsi="Arial" w:cs="Arial"/>
        </w:rPr>
        <w:t>.  The authors wish to acknowledge the Chinese American Eye Study Group and the Chinese American Eye Study Data Monitoring and Oversight Committee as specified below.</w:t>
      </w:r>
    </w:p>
    <w:p w14:paraId="01EA3CBF" w14:textId="7C35413E" w:rsidR="00016564" w:rsidRPr="00744D80" w:rsidRDefault="00016564" w:rsidP="00016564">
      <w:pPr>
        <w:spacing w:line="480" w:lineRule="auto"/>
        <w:ind w:left="720"/>
        <w:contextualSpacing/>
        <w:jc w:val="both"/>
        <w:rPr>
          <w:rFonts w:ascii="Arial" w:hAnsi="Arial" w:cs="Arial"/>
        </w:rPr>
      </w:pPr>
      <w:r w:rsidRPr="00744D80">
        <w:rPr>
          <w:rFonts w:ascii="Arial" w:hAnsi="Arial" w:cs="Arial"/>
          <w:i/>
        </w:rPr>
        <w:t>The Chinese American Eye Study Group</w:t>
      </w:r>
      <w:r w:rsidRPr="00744D80">
        <w:rPr>
          <w:rFonts w:ascii="Arial" w:hAnsi="Arial" w:cs="Arial"/>
        </w:rPr>
        <w:t>:</w:t>
      </w:r>
      <w:r w:rsidR="002B7D2C" w:rsidRPr="00744D80">
        <w:rPr>
          <w:rFonts w:ascii="Arial" w:hAnsi="Arial" w:cs="Arial"/>
        </w:rPr>
        <w:t xml:space="preserve"> </w:t>
      </w:r>
      <w:r w:rsidRPr="00744D80">
        <w:rPr>
          <w:rFonts w:ascii="Arial" w:hAnsi="Arial" w:cs="Arial"/>
        </w:rPr>
        <w:t xml:space="preserve">Rohit Varma, MD, MPH (principal investigator); Roberta McKean-Cowdin, PhD (coinvestigator); </w:t>
      </w:r>
      <w:proofErr w:type="spellStart"/>
      <w:r w:rsidRPr="00744D80">
        <w:rPr>
          <w:rFonts w:ascii="Arial" w:hAnsi="Arial" w:cs="Arial"/>
        </w:rPr>
        <w:t>Xuejuan</w:t>
      </w:r>
      <w:proofErr w:type="spellEnd"/>
      <w:r w:rsidRPr="00744D80">
        <w:rPr>
          <w:rFonts w:ascii="Arial" w:hAnsi="Arial" w:cs="Arial"/>
        </w:rPr>
        <w:t xml:space="preserve"> Jiang, PhD; Stanley P. Azen, PhD (coinvestigator); Mina Torres, MS (project director); Chunyi Hsu, MPH (project manager); David Dinh, BA (research assistant); </w:t>
      </w:r>
      <w:proofErr w:type="spellStart"/>
      <w:r w:rsidRPr="00744D80">
        <w:rPr>
          <w:rFonts w:ascii="Arial" w:hAnsi="Arial" w:cs="Arial"/>
        </w:rPr>
        <w:t>Ruzhang</w:t>
      </w:r>
      <w:proofErr w:type="spellEnd"/>
      <w:r w:rsidRPr="00744D80">
        <w:rPr>
          <w:rFonts w:ascii="Arial" w:hAnsi="Arial" w:cs="Arial"/>
        </w:rPr>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 </w:t>
      </w:r>
    </w:p>
    <w:p w14:paraId="1229102E" w14:textId="77777777" w:rsidR="00016564" w:rsidRPr="00744D80" w:rsidRDefault="00016564" w:rsidP="00016564">
      <w:pPr>
        <w:spacing w:line="480" w:lineRule="auto"/>
        <w:ind w:left="720"/>
        <w:contextualSpacing/>
        <w:jc w:val="both"/>
        <w:rPr>
          <w:rFonts w:ascii="Arial" w:hAnsi="Arial" w:cs="Arial"/>
        </w:rPr>
      </w:pPr>
      <w:r w:rsidRPr="00744D80">
        <w:rPr>
          <w:rFonts w:ascii="Arial" w:hAnsi="Arial" w:cs="Arial"/>
          <w:i/>
        </w:rPr>
        <w:t>Chinese American Eye Study Data Monitoring and Oversight Committee</w:t>
      </w:r>
      <w:r w:rsidRPr="00744D80">
        <w:rPr>
          <w:rFonts w:ascii="Arial" w:hAnsi="Arial" w:cs="Arial"/>
        </w:rPr>
        <w:t xml:space="preserve">: Alfred Sommer, MD, MHS (chair); Anne Coleman, MD, PhD; Dennis Han, MD; Craig Hanis, PhD; Louise </w:t>
      </w:r>
      <w:proofErr w:type="spellStart"/>
      <w:r w:rsidRPr="00744D80">
        <w:rPr>
          <w:rFonts w:ascii="Arial" w:hAnsi="Arial" w:cs="Arial"/>
        </w:rPr>
        <w:t>Wideroff</w:t>
      </w:r>
      <w:proofErr w:type="spellEnd"/>
      <w:r w:rsidRPr="00744D80">
        <w:rPr>
          <w:rFonts w:ascii="Arial" w:hAnsi="Arial" w:cs="Arial"/>
        </w:rPr>
        <w:t>, PhD; and Terri Young, MD.</w:t>
      </w:r>
    </w:p>
    <w:p w14:paraId="4C5E6F4F" w14:textId="77777777" w:rsidR="00016564" w:rsidRPr="00744D80" w:rsidRDefault="00016564" w:rsidP="00016564">
      <w:pPr>
        <w:spacing w:line="480" w:lineRule="auto"/>
        <w:ind w:left="720"/>
        <w:contextualSpacing/>
        <w:jc w:val="both"/>
        <w:rPr>
          <w:rFonts w:ascii="Arial" w:hAnsi="Arial" w:cs="Arial"/>
        </w:rPr>
      </w:pPr>
      <w:r w:rsidRPr="00744D80">
        <w:rPr>
          <w:rFonts w:ascii="Arial" w:hAnsi="Arial" w:cs="Arial"/>
        </w:rPr>
        <w:t xml:space="preserve">All persons provided permission to be acknowledged. </w:t>
      </w:r>
    </w:p>
    <w:p w14:paraId="51EBCFE9" w14:textId="70C1A8D8" w:rsidR="009414DB" w:rsidRPr="00744D80" w:rsidRDefault="009414DB" w:rsidP="000C2982">
      <w:pPr>
        <w:spacing w:line="480" w:lineRule="auto"/>
        <w:rPr>
          <w:rFonts w:ascii="Arial" w:hAnsi="Arial" w:cs="Arial"/>
          <w:b/>
          <w:bCs/>
        </w:rPr>
      </w:pPr>
      <w:r w:rsidRPr="00744D80">
        <w:rPr>
          <w:rFonts w:ascii="Arial" w:hAnsi="Arial" w:cs="Arial"/>
          <w:b/>
          <w:bCs/>
        </w:rPr>
        <w:t>References</w:t>
      </w:r>
    </w:p>
    <w:p w14:paraId="1BBFAF2C" w14:textId="77777777" w:rsidR="006F688C" w:rsidRPr="00744D80" w:rsidRDefault="006F688C" w:rsidP="006F688C">
      <w:pPr>
        <w:spacing w:line="480" w:lineRule="auto"/>
        <w:rPr>
          <w:rFonts w:ascii="Arial" w:hAnsi="Arial" w:cs="Arial"/>
        </w:rPr>
      </w:pPr>
    </w:p>
    <w:p w14:paraId="1E68E2AA"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Tham YC, Li X, Wong TY, Quigley H, Aung T, Cheng C-Y. Global prevalence of glaucoma and projections of glaucoma burden through 2040: a systematic review and meta-analysis. Ophthalmology 2014;121(11):2081-90.</w:t>
      </w:r>
    </w:p>
    <w:p w14:paraId="38CC4716"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Heijl</w:t>
      </w:r>
      <w:proofErr w:type="spellEnd"/>
      <w:r w:rsidRPr="00744D80">
        <w:rPr>
          <w:rFonts w:ascii="Arial" w:hAnsi="Arial" w:cs="Arial"/>
        </w:rPr>
        <w:t xml:space="preserve">, A, Leske MC, Bengtsson B, Hyman L, Bengtsson B, Hussein M, Early Manifest Glaucoma Trial. Reduction of intraocular pressure and glaucoma progression: results from the Early Manifest Glaucoma Trial. Arch </w:t>
      </w:r>
      <w:proofErr w:type="spellStart"/>
      <w:r w:rsidRPr="00744D80">
        <w:rPr>
          <w:rFonts w:ascii="Arial" w:hAnsi="Arial" w:cs="Arial"/>
        </w:rPr>
        <w:t>Ophthalmol</w:t>
      </w:r>
      <w:proofErr w:type="spellEnd"/>
      <w:r w:rsidRPr="00744D80">
        <w:rPr>
          <w:rFonts w:ascii="Arial" w:hAnsi="Arial" w:cs="Arial"/>
        </w:rPr>
        <w:t xml:space="preserve"> 2002;120(1):1268-79.</w:t>
      </w:r>
    </w:p>
    <w:p w14:paraId="0FCFDAB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Hoeffel, E., Rastogi, S., Kim, MO., Shahid, H. 2010 Census Briefs. Washington, DC: U.S. Census Bureau; 2012. The Asian population: 2010. 20. Pew Research Center. The Rise of Asian Americans. 2012. http://www.pewsocialtrends.org/files/ 2012/06/SDT-The-Rise-of-Asian-Americans-Full-Report.pdf.</w:t>
      </w:r>
    </w:p>
    <w:p w14:paraId="3406F33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Varma R, Torres M, </w:t>
      </w:r>
      <w:proofErr w:type="spellStart"/>
      <w:r w:rsidRPr="00744D80">
        <w:rPr>
          <w:rFonts w:ascii="Arial" w:hAnsi="Arial" w:cs="Arial"/>
        </w:rPr>
        <w:t>Mckean</w:t>
      </w:r>
      <w:proofErr w:type="spellEnd"/>
      <w:r w:rsidRPr="00744D80">
        <w:rPr>
          <w:rFonts w:ascii="Arial" w:hAnsi="Arial" w:cs="Arial"/>
        </w:rPr>
        <w:t xml:space="preserve">-Cowdin R, Rong F, Hsu C, Jiang X. Prevalence and risk factors for refractive error in adult Chinese Americans: The Chinese American Eye Study. Am J </w:t>
      </w:r>
      <w:proofErr w:type="spellStart"/>
      <w:r w:rsidRPr="00744D80">
        <w:rPr>
          <w:rFonts w:ascii="Arial" w:hAnsi="Arial" w:cs="Arial"/>
        </w:rPr>
        <w:t>Ophthalmol</w:t>
      </w:r>
      <w:proofErr w:type="spellEnd"/>
      <w:r w:rsidRPr="00744D80">
        <w:rPr>
          <w:rFonts w:ascii="Arial" w:hAnsi="Arial" w:cs="Arial"/>
        </w:rPr>
        <w:t xml:space="preserve"> 2017:175:201-212.</w:t>
      </w:r>
    </w:p>
    <w:p w14:paraId="09ACDF5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Pan C-W, Klein BEK, Cotch MF, Shrager S, Klein R, Folsom A, </w:t>
      </w:r>
      <w:proofErr w:type="spellStart"/>
      <w:r w:rsidRPr="00744D80">
        <w:rPr>
          <w:rFonts w:ascii="Arial" w:hAnsi="Arial" w:cs="Arial"/>
        </w:rPr>
        <w:t>Kronmal</w:t>
      </w:r>
      <w:proofErr w:type="spellEnd"/>
      <w:r w:rsidRPr="00744D80">
        <w:rPr>
          <w:rFonts w:ascii="Arial" w:hAnsi="Arial" w:cs="Arial"/>
        </w:rPr>
        <w:t xml:space="preserve"> R, Shea SJ, Burke GL, Saw S-M, Wong TY. Racial variations in the prevalence of refractive errors in the United States: The Multi-Ethnic Study of Atherosclerosis. Am J </w:t>
      </w:r>
      <w:proofErr w:type="spellStart"/>
      <w:r w:rsidRPr="00744D80">
        <w:rPr>
          <w:rFonts w:ascii="Arial" w:hAnsi="Arial" w:cs="Arial"/>
        </w:rPr>
        <w:t>Ophthalmol</w:t>
      </w:r>
      <w:proofErr w:type="spellEnd"/>
      <w:r w:rsidRPr="00744D80">
        <w:rPr>
          <w:rFonts w:ascii="Arial" w:hAnsi="Arial" w:cs="Arial"/>
        </w:rPr>
        <w:t xml:space="preserve"> 2013;155(6):1129-1138.</w:t>
      </w:r>
    </w:p>
    <w:p w14:paraId="4801EBF2"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Haarman AEG, Enthoven CA, Tiderman MWL, Tedja MS, Verhoeven VJM, Klaver CW. Complications of myopia: A review and meta-analysis. Invest </w:t>
      </w:r>
      <w:proofErr w:type="spellStart"/>
      <w:r w:rsidRPr="00744D80">
        <w:rPr>
          <w:rFonts w:ascii="Arial" w:hAnsi="Arial" w:cs="Arial"/>
        </w:rPr>
        <w:t>Ophthalmol</w:t>
      </w:r>
      <w:proofErr w:type="spellEnd"/>
      <w:r w:rsidRPr="00744D80">
        <w:rPr>
          <w:rFonts w:ascii="Arial" w:hAnsi="Arial" w:cs="Arial"/>
        </w:rPr>
        <w:t xml:space="preserve"> Vis Sci 2020;61(4):49.</w:t>
      </w:r>
    </w:p>
    <w:p w14:paraId="0CC571B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Choudhury F, Meuer SM, Klein R, Wang D, Torres M, Jiang X, McKean-Cowdin R, Varma R. Prevalence and characteristics of myopic degeneration in an adult Chinese American population: The Chinese American Eye Study. Am J </w:t>
      </w:r>
      <w:proofErr w:type="spellStart"/>
      <w:r w:rsidRPr="00744D80">
        <w:rPr>
          <w:rFonts w:ascii="Arial" w:hAnsi="Arial" w:cs="Arial"/>
        </w:rPr>
        <w:t>Ophthalmol</w:t>
      </w:r>
      <w:proofErr w:type="spellEnd"/>
      <w:r w:rsidRPr="00744D80">
        <w:rPr>
          <w:rFonts w:ascii="Arial" w:hAnsi="Arial" w:cs="Arial"/>
        </w:rPr>
        <w:t xml:space="preserve"> 2018;187:34-42.</w:t>
      </w:r>
    </w:p>
    <w:p w14:paraId="0DA93CC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Ohno-Matsui K, Shimada N, </w:t>
      </w:r>
      <w:proofErr w:type="spellStart"/>
      <w:r w:rsidRPr="00744D80">
        <w:rPr>
          <w:rFonts w:ascii="Arial" w:hAnsi="Arial" w:cs="Arial"/>
        </w:rPr>
        <w:t>Yasuzumi</w:t>
      </w:r>
      <w:proofErr w:type="spellEnd"/>
      <w:r w:rsidRPr="00744D80">
        <w:rPr>
          <w:rFonts w:ascii="Arial" w:hAnsi="Arial" w:cs="Arial"/>
        </w:rPr>
        <w:t xml:space="preserve"> K, et al. Long-term development of significant visual field defects in highly myopic eyes. Am J </w:t>
      </w:r>
      <w:proofErr w:type="spellStart"/>
      <w:r w:rsidRPr="00744D80">
        <w:rPr>
          <w:rFonts w:ascii="Arial" w:hAnsi="Arial" w:cs="Arial"/>
        </w:rPr>
        <w:t>Ophthalmol</w:t>
      </w:r>
      <w:proofErr w:type="spellEnd"/>
      <w:r w:rsidRPr="00744D80">
        <w:rPr>
          <w:rFonts w:ascii="Arial" w:hAnsi="Arial" w:cs="Arial"/>
        </w:rPr>
        <w:t>. 2011;152:256–265.e1.</w:t>
      </w:r>
    </w:p>
    <w:p w14:paraId="308E2F7C"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Perdicchi</w:t>
      </w:r>
      <w:proofErr w:type="spellEnd"/>
      <w:r w:rsidRPr="00744D80">
        <w:rPr>
          <w:rFonts w:ascii="Arial" w:hAnsi="Arial" w:cs="Arial"/>
        </w:rPr>
        <w:t xml:space="preserve"> A, </w:t>
      </w:r>
      <w:proofErr w:type="spellStart"/>
      <w:r w:rsidRPr="00744D80">
        <w:rPr>
          <w:rFonts w:ascii="Arial" w:hAnsi="Arial" w:cs="Arial"/>
        </w:rPr>
        <w:t>Iester</w:t>
      </w:r>
      <w:proofErr w:type="spellEnd"/>
      <w:r w:rsidRPr="00744D80">
        <w:rPr>
          <w:rFonts w:ascii="Arial" w:hAnsi="Arial" w:cs="Arial"/>
        </w:rPr>
        <w:t xml:space="preserve"> M, Scuderi G, Amodeo S, </w:t>
      </w:r>
      <w:proofErr w:type="spellStart"/>
      <w:r w:rsidRPr="00744D80">
        <w:rPr>
          <w:rFonts w:ascii="Arial" w:hAnsi="Arial" w:cs="Arial"/>
        </w:rPr>
        <w:t>Medori</w:t>
      </w:r>
      <w:proofErr w:type="spellEnd"/>
      <w:r w:rsidRPr="00744D80">
        <w:rPr>
          <w:rFonts w:ascii="Arial" w:hAnsi="Arial" w:cs="Arial"/>
        </w:rPr>
        <w:t xml:space="preserve"> EM, Recupero SM. Visual field damage and progression in glaucomatous myopic eyes. </w:t>
      </w:r>
      <w:proofErr w:type="spellStart"/>
      <w:r w:rsidRPr="00744D80">
        <w:rPr>
          <w:rFonts w:ascii="Arial" w:hAnsi="Arial" w:cs="Arial"/>
        </w:rPr>
        <w:t>Eur</w:t>
      </w:r>
      <w:proofErr w:type="spellEnd"/>
      <w:r w:rsidRPr="00744D80">
        <w:rPr>
          <w:rFonts w:ascii="Arial" w:hAnsi="Arial" w:cs="Arial"/>
        </w:rPr>
        <w:t xml:space="preserve"> J </w:t>
      </w:r>
      <w:proofErr w:type="spellStart"/>
      <w:r w:rsidRPr="00744D80">
        <w:rPr>
          <w:rFonts w:ascii="Arial" w:hAnsi="Arial" w:cs="Arial"/>
        </w:rPr>
        <w:t>Ophthalmol</w:t>
      </w:r>
      <w:proofErr w:type="spellEnd"/>
      <w:r w:rsidRPr="00744D80">
        <w:rPr>
          <w:rFonts w:ascii="Arial" w:hAnsi="Arial" w:cs="Arial"/>
        </w:rPr>
        <w:t xml:space="preserve">. 2007;17:534– 537. </w:t>
      </w:r>
    </w:p>
    <w:p w14:paraId="59C06590"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Lee YA, Shih YF, Lin LL, Huang JY, Wang TH. Association between high myopia and progression of visual field loss in primary open-angle glaucoma. J </w:t>
      </w:r>
      <w:proofErr w:type="spellStart"/>
      <w:r w:rsidRPr="00744D80">
        <w:rPr>
          <w:rFonts w:ascii="Arial" w:hAnsi="Arial" w:cs="Arial"/>
        </w:rPr>
        <w:t>Formos</w:t>
      </w:r>
      <w:proofErr w:type="spellEnd"/>
      <w:r w:rsidRPr="00744D80">
        <w:rPr>
          <w:rFonts w:ascii="Arial" w:hAnsi="Arial" w:cs="Arial"/>
        </w:rPr>
        <w:t xml:space="preserve"> Med Assoc. 2008;107:952–957.</w:t>
      </w:r>
    </w:p>
    <w:p w14:paraId="4505240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Baskaran M, Foo RC, Cheng C-Y, Narayanaswamy AK, Zheng Y-F, Wu R, Saw S-M, Foster PJ, Wong T-Y, Aung T. The prevalence and types of glaucoma in an urban Chinese population: The Singapore Chinese Eye Study. JAMA </w:t>
      </w:r>
      <w:proofErr w:type="spellStart"/>
      <w:r w:rsidRPr="00744D80">
        <w:rPr>
          <w:rFonts w:ascii="Arial" w:hAnsi="Arial" w:cs="Arial"/>
        </w:rPr>
        <w:t>Ophthalmol</w:t>
      </w:r>
      <w:proofErr w:type="spellEnd"/>
      <w:r w:rsidRPr="00744D80">
        <w:rPr>
          <w:rFonts w:ascii="Arial" w:hAnsi="Arial" w:cs="Arial"/>
        </w:rPr>
        <w:t xml:space="preserve"> 2015;133(8):874-880.</w:t>
      </w:r>
    </w:p>
    <w:p w14:paraId="7143C46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Pan C-W. Zhao C-H. Yu M-B. Cun Q, Chen Q, Shen W, Li J, Xu J-G. Yuan Y. Zhong H. Prevalence, types and awareness of glaucoma in a multi-ethnic population in rural China: the Yunnan Minority Eye Study. Ophthalmic </w:t>
      </w:r>
      <w:proofErr w:type="spellStart"/>
      <w:r w:rsidRPr="00744D80">
        <w:rPr>
          <w:rFonts w:ascii="Arial" w:hAnsi="Arial" w:cs="Arial"/>
        </w:rPr>
        <w:t>Physiol</w:t>
      </w:r>
      <w:proofErr w:type="spellEnd"/>
      <w:r w:rsidRPr="00744D80">
        <w:rPr>
          <w:rFonts w:ascii="Arial" w:hAnsi="Arial" w:cs="Arial"/>
        </w:rPr>
        <w:t xml:space="preserve"> </w:t>
      </w:r>
      <w:proofErr w:type="spellStart"/>
      <w:r w:rsidRPr="00744D80">
        <w:rPr>
          <w:rFonts w:ascii="Arial" w:hAnsi="Arial" w:cs="Arial"/>
        </w:rPr>
        <w:t>Opt</w:t>
      </w:r>
      <w:proofErr w:type="spellEnd"/>
      <w:r w:rsidRPr="00744D80">
        <w:rPr>
          <w:rFonts w:ascii="Arial" w:hAnsi="Arial" w:cs="Arial"/>
        </w:rPr>
        <w:t xml:space="preserve"> 2016, 36: 664-670. </w:t>
      </w:r>
    </w:p>
    <w:p w14:paraId="4FD3B06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Wang YX, Xu L, Yang H, Jonas JB. Prevalence of glaucoma in north China: The Beijing Eye Study. Am J </w:t>
      </w:r>
      <w:proofErr w:type="spellStart"/>
      <w:r w:rsidRPr="00744D80">
        <w:rPr>
          <w:rFonts w:ascii="Arial" w:hAnsi="Arial" w:cs="Arial"/>
        </w:rPr>
        <w:t>Ophthalmol</w:t>
      </w:r>
      <w:proofErr w:type="spellEnd"/>
      <w:r w:rsidRPr="00744D80">
        <w:rPr>
          <w:rFonts w:ascii="Arial" w:hAnsi="Arial" w:cs="Arial"/>
        </w:rPr>
        <w:t xml:space="preserve"> 2010;150:917-924.</w:t>
      </w:r>
    </w:p>
    <w:p w14:paraId="0722AC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Liang YB, Friedman DS, Zhou Q, Yang X, Sun LP, Guo LX, Tao QS, Chang DS, Wang NL. Prevalence of primary open angle glaucoma in a rural adult Chinese population: The Handan Eye Study. Invest </w:t>
      </w:r>
      <w:proofErr w:type="spellStart"/>
      <w:r w:rsidRPr="00744D80">
        <w:rPr>
          <w:rFonts w:ascii="Arial" w:hAnsi="Arial" w:cs="Arial"/>
        </w:rPr>
        <w:t>Ophthalmol</w:t>
      </w:r>
      <w:proofErr w:type="spellEnd"/>
      <w:r w:rsidRPr="00744D80">
        <w:rPr>
          <w:rFonts w:ascii="Arial" w:hAnsi="Arial" w:cs="Arial"/>
        </w:rPr>
        <w:t xml:space="preserve"> Vis Sci 2011;52:8250-8257.</w:t>
      </w:r>
    </w:p>
    <w:p w14:paraId="58421D8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Xu BY, Richter GM, Burkemper BS, Wang D, Jiang X, Torres M, McKean-Cowdin R, </w:t>
      </w:r>
      <w:proofErr w:type="spellStart"/>
      <w:r w:rsidRPr="00744D80">
        <w:rPr>
          <w:rFonts w:ascii="Arial" w:hAnsi="Arial" w:cs="Arial"/>
        </w:rPr>
        <w:t>Dhablania</w:t>
      </w:r>
      <w:proofErr w:type="spellEnd"/>
      <w:r w:rsidRPr="00744D80">
        <w:rPr>
          <w:rFonts w:ascii="Arial" w:hAnsi="Arial" w:cs="Arial"/>
        </w:rPr>
        <w:t xml:space="preserve"> N, Varma R. Prevalence and risk factors of primary angle closure disease in an adult Chinese American population: The Chinese American Eye Study. Am J </w:t>
      </w:r>
      <w:proofErr w:type="spellStart"/>
      <w:r w:rsidRPr="00744D80">
        <w:rPr>
          <w:rFonts w:ascii="Arial" w:hAnsi="Arial" w:cs="Arial"/>
        </w:rPr>
        <w:t>Ophthalmol</w:t>
      </w:r>
      <w:proofErr w:type="spellEnd"/>
      <w:r w:rsidRPr="00744D80">
        <w:rPr>
          <w:rFonts w:ascii="Arial" w:hAnsi="Arial" w:cs="Arial"/>
        </w:rPr>
        <w:t xml:space="preserve"> 2025;274:32-41.</w:t>
      </w:r>
    </w:p>
    <w:p w14:paraId="7B736D0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Varma R, Hsu C, Wang D, Torres M, Azen SP; Chinese American Eye Study Group. The Chinese American Eye Study: Design and methods. Ophthalmic Epidemiol 2013;20(6):335-47.</w:t>
      </w:r>
    </w:p>
    <w:p w14:paraId="162A8D1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Varma R, Ying-Lai M, Francis BA, Nguyen BB-T, Deneen J, Wilson MR, Azen SP. Prevalence of open-angle glaucoma and ocular hypertension in Latinos. Ophthalmology 2004;111:1439-1448.</w:t>
      </w:r>
    </w:p>
    <w:p w14:paraId="7973AC9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Klein BEK, Klein R, </w:t>
      </w:r>
      <w:proofErr w:type="spellStart"/>
      <w:r w:rsidRPr="00744D80">
        <w:rPr>
          <w:rFonts w:ascii="Arial" w:hAnsi="Arial" w:cs="Arial"/>
        </w:rPr>
        <w:t>Sonsel</w:t>
      </w:r>
      <w:proofErr w:type="spellEnd"/>
      <w:r w:rsidRPr="00744D80">
        <w:rPr>
          <w:rFonts w:ascii="Arial" w:hAnsi="Arial" w:cs="Arial"/>
        </w:rPr>
        <w:t xml:space="preserve"> WE, Franke T, Cantor LB, Martone J, Menage MJ. Prevalence of glaucoma: The Beaver Dam Eye Study. Ophthalmology 1992;99:1499-1504.</w:t>
      </w:r>
    </w:p>
    <w:p w14:paraId="65B19CCF"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Wensor</w:t>
      </w:r>
      <w:proofErr w:type="spellEnd"/>
      <w:r w:rsidRPr="00744D80">
        <w:rPr>
          <w:rFonts w:ascii="Arial" w:hAnsi="Arial" w:cs="Arial"/>
        </w:rPr>
        <w:t xml:space="preserve"> MD, McCarty CA, Stanislavsky YL, Livingston PM, Taylor HR. The prevalence of glaucoma in the Melbourne Visual Impairment Project. Ophthalmology 1998;105(4):733-9.</w:t>
      </w:r>
    </w:p>
    <w:p w14:paraId="69D99D9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Foster PJ, Buhrmann R, Quigley HA, Johnson GJ. The definition and classification of glaucoma in prevalence surveys. Br J </w:t>
      </w:r>
      <w:proofErr w:type="spellStart"/>
      <w:r w:rsidRPr="00744D80">
        <w:rPr>
          <w:rFonts w:ascii="Arial" w:hAnsi="Arial" w:cs="Arial"/>
        </w:rPr>
        <w:t>Ophthalmol</w:t>
      </w:r>
      <w:proofErr w:type="spellEnd"/>
      <w:r w:rsidRPr="00744D80">
        <w:rPr>
          <w:rFonts w:ascii="Arial" w:hAnsi="Arial" w:cs="Arial"/>
        </w:rPr>
        <w:t xml:space="preserve">. 2002;86(2):238-242. </w:t>
      </w:r>
    </w:p>
    <w:p w14:paraId="5C80B03B" w14:textId="77777777" w:rsidR="00A840FF" w:rsidRPr="00744D80" w:rsidRDefault="00A840FF" w:rsidP="00A840FF">
      <w:pPr>
        <w:pStyle w:val="ListParagraph"/>
        <w:numPr>
          <w:ilvl w:val="0"/>
          <w:numId w:val="9"/>
        </w:numPr>
        <w:spacing w:line="480" w:lineRule="auto"/>
        <w:rPr>
          <w:rStyle w:val="Hyperlink"/>
          <w:rFonts w:ascii="Arial" w:hAnsi="Arial" w:cs="Arial"/>
          <w:color w:val="auto"/>
          <w:u w:val="none"/>
        </w:rPr>
      </w:pPr>
      <w:r w:rsidRPr="00744D80">
        <w:rPr>
          <w:rFonts w:ascii="Arial" w:hAnsi="Arial" w:cs="Arial"/>
        </w:rPr>
        <w:t xml:space="preserve">2019 Population Estimates by Age, Sex, Race and Hispanic Origin. June 25, 2020.  United States Census Bureau. </w:t>
      </w:r>
      <w:hyperlink r:id="rId9" w:history="1">
        <w:r w:rsidRPr="00744D80">
          <w:rPr>
            <w:rStyle w:val="Hyperlink"/>
            <w:rFonts w:ascii="Arial" w:hAnsi="Arial" w:cs="Arial"/>
            <w:color w:val="auto"/>
          </w:rPr>
          <w:t>https://www.census.gov/newsroom/press-kits/2020/population-estimates-detailed.html</w:t>
        </w:r>
      </w:hyperlink>
    </w:p>
    <w:p w14:paraId="4FF5AE9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Tham Y-C, Aung T, Fan Q, et al. Joint effects of intraocular pressure and myopia on risk of primary open-angle glaucoma: The Singapore epidemiology of eye diseases study. Sci Rep. 2016;6(1):1–7.</w:t>
      </w:r>
    </w:p>
    <w:p w14:paraId="1F38751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Gordon MO, Beiser JA, Brandt JD, Heuer DK, Higginbotham EJ, Johnson CA, Keltner JL, Philip Miller J, Parrish RK, Roy Wilson M, Kass MA. The Ocular Hypertension Treatment Study: Baseline factors that predict the onset of primary open-angle glaucoma. </w:t>
      </w:r>
      <w:r w:rsidRPr="00744D80">
        <w:rPr>
          <w:rFonts w:ascii="Arial" w:hAnsi="Arial" w:cs="Arial"/>
          <w:i/>
          <w:iCs/>
        </w:rPr>
        <w:t xml:space="preserve">Arch </w:t>
      </w:r>
      <w:proofErr w:type="spellStart"/>
      <w:r w:rsidRPr="00744D80">
        <w:rPr>
          <w:rFonts w:ascii="Arial" w:hAnsi="Arial" w:cs="Arial"/>
          <w:i/>
          <w:iCs/>
        </w:rPr>
        <w:t>Ophthalmol</w:t>
      </w:r>
      <w:proofErr w:type="spellEnd"/>
      <w:r w:rsidRPr="00744D80">
        <w:rPr>
          <w:rFonts w:ascii="Arial" w:hAnsi="Arial" w:cs="Arial"/>
        </w:rPr>
        <w:t>. 2002;120(6):714-720.</w:t>
      </w:r>
    </w:p>
    <w:p w14:paraId="53F07B5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Quigley HA, West SK, Rodriguez J, Munoz B, Klein R, Snyder R. The prevalence of glaucoma in a population-based study of Hispanic subjects: Proyecto VER. Arch </w:t>
      </w:r>
      <w:proofErr w:type="spellStart"/>
      <w:r w:rsidRPr="00744D80">
        <w:rPr>
          <w:rFonts w:ascii="Arial" w:hAnsi="Arial" w:cs="Arial"/>
        </w:rPr>
        <w:t>Ophthalmol</w:t>
      </w:r>
      <w:proofErr w:type="spellEnd"/>
      <w:r w:rsidRPr="00744D80">
        <w:rPr>
          <w:rFonts w:ascii="Arial" w:hAnsi="Arial" w:cs="Arial"/>
        </w:rPr>
        <w:t xml:space="preserve"> 2001;119:1819-1826.</w:t>
      </w:r>
    </w:p>
    <w:p w14:paraId="4BB9D60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Yamamoto S, </w:t>
      </w:r>
      <w:proofErr w:type="spellStart"/>
      <w:r w:rsidRPr="00744D80">
        <w:rPr>
          <w:rFonts w:ascii="Arial" w:hAnsi="Arial" w:cs="Arial"/>
        </w:rPr>
        <w:t>Sawaguchi</w:t>
      </w:r>
      <w:proofErr w:type="spellEnd"/>
      <w:r w:rsidRPr="00744D80">
        <w:rPr>
          <w:rFonts w:ascii="Arial" w:hAnsi="Arial" w:cs="Arial"/>
        </w:rPr>
        <w:t xml:space="preserve"> S, Iwase A, Yamamoto T, Abe H, Tomita G, </w:t>
      </w:r>
      <w:proofErr w:type="spellStart"/>
      <w:r w:rsidRPr="00744D80">
        <w:rPr>
          <w:rFonts w:ascii="Arial" w:hAnsi="Arial" w:cs="Arial"/>
        </w:rPr>
        <w:t>Tomidokoro</w:t>
      </w:r>
      <w:proofErr w:type="spellEnd"/>
      <w:r w:rsidRPr="00744D80">
        <w:rPr>
          <w:rFonts w:ascii="Arial" w:hAnsi="Arial" w:cs="Arial"/>
        </w:rPr>
        <w:t xml:space="preserve"> A, </w:t>
      </w:r>
      <w:proofErr w:type="spellStart"/>
      <w:r w:rsidRPr="00744D80">
        <w:rPr>
          <w:rFonts w:ascii="Arial" w:hAnsi="Arial" w:cs="Arial"/>
        </w:rPr>
        <w:t>Araie</w:t>
      </w:r>
      <w:proofErr w:type="spellEnd"/>
      <w:r w:rsidRPr="00744D80">
        <w:rPr>
          <w:rFonts w:ascii="Arial" w:hAnsi="Arial" w:cs="Arial"/>
        </w:rPr>
        <w:t xml:space="preserve"> M. Primary open-angle glaucoma in a population associated with high prevalence of primary angle-closure glaucoma: The </w:t>
      </w:r>
      <w:proofErr w:type="spellStart"/>
      <w:r w:rsidRPr="00744D80">
        <w:rPr>
          <w:rFonts w:ascii="Arial" w:hAnsi="Arial" w:cs="Arial"/>
        </w:rPr>
        <w:t>Kumejima</w:t>
      </w:r>
      <w:proofErr w:type="spellEnd"/>
      <w:r w:rsidRPr="00744D80">
        <w:rPr>
          <w:rFonts w:ascii="Arial" w:hAnsi="Arial" w:cs="Arial"/>
        </w:rPr>
        <w:t xml:space="preserve"> Study. Ophthalmology 2014;121:1558-1565.</w:t>
      </w:r>
    </w:p>
    <w:p w14:paraId="3355E28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Vijaya L, George R, Baskaran M, et al. Prevalence of primary open-angle glaucoma in an urban south Indian population and comparison with a rural population. The Chennai glaucoma study. Ophthalmology 2008;115(4):848-54.e1. </w:t>
      </w:r>
    </w:p>
    <w:p w14:paraId="00E0302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Leske MC, Connel AMS, </w:t>
      </w:r>
      <w:proofErr w:type="spellStart"/>
      <w:r w:rsidRPr="00744D80">
        <w:rPr>
          <w:rFonts w:ascii="Arial" w:hAnsi="Arial" w:cs="Arial"/>
        </w:rPr>
        <w:t>Schachat</w:t>
      </w:r>
      <w:proofErr w:type="spellEnd"/>
      <w:r w:rsidRPr="00744D80">
        <w:rPr>
          <w:rFonts w:ascii="Arial" w:hAnsi="Arial" w:cs="Arial"/>
        </w:rPr>
        <w:t xml:space="preserve"> AP, Hyman L. The Barbados Eye Study: Prevalence of open angle glaucoma. Arch </w:t>
      </w:r>
      <w:proofErr w:type="spellStart"/>
      <w:r w:rsidRPr="00744D80">
        <w:rPr>
          <w:rFonts w:ascii="Arial" w:hAnsi="Arial" w:cs="Arial"/>
        </w:rPr>
        <w:t>Ophthalmol</w:t>
      </w:r>
      <w:proofErr w:type="spellEnd"/>
      <w:r w:rsidRPr="00744D80">
        <w:rPr>
          <w:rFonts w:ascii="Arial" w:hAnsi="Arial" w:cs="Arial"/>
        </w:rPr>
        <w:t xml:space="preserve"> 1994;112:821-829. </w:t>
      </w:r>
    </w:p>
    <w:p w14:paraId="33A4439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Tielsch JM, Sommer A, Katz J, Royall RM, Quigley HA, </w:t>
      </w:r>
      <w:proofErr w:type="spellStart"/>
      <w:r w:rsidRPr="00744D80">
        <w:rPr>
          <w:rFonts w:ascii="Arial" w:hAnsi="Arial" w:cs="Arial"/>
        </w:rPr>
        <w:t>Javitt</w:t>
      </w:r>
      <w:proofErr w:type="spellEnd"/>
      <w:r w:rsidRPr="00744D80">
        <w:rPr>
          <w:rFonts w:ascii="Arial" w:hAnsi="Arial" w:cs="Arial"/>
        </w:rPr>
        <w:t xml:space="preserve"> J. Racial variations in the prevalence of primary open-angle glaucoma: The Baltimore Eye Survey. JAMA 1991;266:369-374.</w:t>
      </w:r>
    </w:p>
    <w:p w14:paraId="3FC13E7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De Moraes CG, Hood DC, Thenappan A, Girkin CA, Medeiros FA, Weinreb RN, Zangwill LM, Liebmann JM. 24-2 visual fields miss central defects shown on 10-2 tests in glaucoma suspects, ocular hypertensives, and early glaucoma. Ophthalmology 2017;124(1):1449-1456.</w:t>
      </w:r>
    </w:p>
    <w:p w14:paraId="738614F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Liang YB, Lin Z, Vasudevan B, Jhanji V, Young A, Gao TY, Rong SS, Wang NL, Ciuffreda KJ. Generational difference of refractive error in the baseline study of the Beijing myopia progression study. Br J </w:t>
      </w:r>
      <w:proofErr w:type="spellStart"/>
      <w:r w:rsidRPr="00744D80">
        <w:rPr>
          <w:rFonts w:ascii="Arial" w:hAnsi="Arial" w:cs="Arial"/>
        </w:rPr>
        <w:t>Ophthalmol</w:t>
      </w:r>
      <w:proofErr w:type="spellEnd"/>
      <w:r w:rsidRPr="00744D80">
        <w:rPr>
          <w:rFonts w:ascii="Arial" w:hAnsi="Arial" w:cs="Arial"/>
        </w:rPr>
        <w:t xml:space="preserve"> 2013;97(6):765-769.</w:t>
      </w:r>
    </w:p>
    <w:p w14:paraId="79DF0CA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Lin Z, Gao TY, Vasudevan B, Jhanji V, Ciuffreda KJ, Zhang P, Li L, Mao GY, Wang NL, Liang YB. Generational difference of refractive error and risk factors in the Handan offspring myopia study. Invest </w:t>
      </w:r>
      <w:proofErr w:type="spellStart"/>
      <w:r w:rsidRPr="00744D80">
        <w:rPr>
          <w:rFonts w:ascii="Arial" w:hAnsi="Arial" w:cs="Arial"/>
        </w:rPr>
        <w:t>Ophthal</w:t>
      </w:r>
      <w:proofErr w:type="spellEnd"/>
      <w:r w:rsidRPr="00744D80">
        <w:rPr>
          <w:rFonts w:ascii="Arial" w:hAnsi="Arial" w:cs="Arial"/>
        </w:rPr>
        <w:t xml:space="preserve"> Vis Sci 2014;55(9):5711-5717.</w:t>
      </w:r>
    </w:p>
    <w:p w14:paraId="7CF5B3CA"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Morgan IG, French AN, Ashby RS, Guo X, Ding X, He M, Rose KA. The epidemics of myopia: </w:t>
      </w:r>
      <w:proofErr w:type="spellStart"/>
      <w:r w:rsidRPr="00744D80">
        <w:rPr>
          <w:rFonts w:ascii="Arial" w:hAnsi="Arial" w:cs="Arial"/>
        </w:rPr>
        <w:t>Aetiology</w:t>
      </w:r>
      <w:proofErr w:type="spellEnd"/>
      <w:r w:rsidRPr="00744D80">
        <w:rPr>
          <w:rFonts w:ascii="Arial" w:hAnsi="Arial" w:cs="Arial"/>
        </w:rPr>
        <w:t xml:space="preserve"> and prevention. Prog Retin Eye Res 2018;62:134-149.</w:t>
      </w:r>
    </w:p>
    <w:p w14:paraId="78FF4B15" w14:textId="77777777" w:rsidR="00A840FF" w:rsidRPr="00744D80" w:rsidRDefault="00A840FF" w:rsidP="00A840FF">
      <w:pPr>
        <w:pStyle w:val="ListParagraph"/>
        <w:numPr>
          <w:ilvl w:val="0"/>
          <w:numId w:val="9"/>
        </w:numPr>
        <w:spacing w:line="480" w:lineRule="auto"/>
        <w:rPr>
          <w:rStyle w:val="cit"/>
          <w:rFonts w:ascii="Arial" w:hAnsi="Arial" w:cs="Arial"/>
        </w:rPr>
      </w:pPr>
      <w:r w:rsidRPr="00744D80">
        <w:rPr>
          <w:rFonts w:ascii="Arial" w:hAnsi="Arial" w:cs="Arial"/>
        </w:rPr>
        <w:t xml:space="preserve">Williams KM, Bertelsen G, Cumberland P, Wolfram C, Verhoeven VJ, Anastasopoulos E, et al. Increasing Prevalence of Myopia in Europe and the Impact of Education. Ophthalmology. </w:t>
      </w:r>
      <w:r w:rsidRPr="00744D80">
        <w:rPr>
          <w:rStyle w:val="cit"/>
          <w:rFonts w:ascii="Arial" w:hAnsi="Arial" w:cs="Arial"/>
        </w:rPr>
        <w:t>2015 Jul;122(7):1489-97.</w:t>
      </w:r>
    </w:p>
    <w:p w14:paraId="1D75327B" w14:textId="0CFFE8AB" w:rsid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Wang Y, Cun Q, Li J, Shen W, Yang W-Y, Tao Y-J, Niu Z-Q, Zhang Y, Zhong H, Pan C-W. Prevalence, ethnic differences and risk factors of primary angle-closure glaucoma in a multiethnic Chinese adult population: the Yunnan Minority Eye Study. Br J </w:t>
      </w:r>
      <w:proofErr w:type="spellStart"/>
      <w:r w:rsidRPr="00744D80">
        <w:rPr>
          <w:rFonts w:ascii="Arial" w:hAnsi="Arial" w:cs="Arial"/>
        </w:rPr>
        <w:t>Ophthalmol</w:t>
      </w:r>
      <w:proofErr w:type="spellEnd"/>
      <w:r w:rsidRPr="00744D80">
        <w:rPr>
          <w:rFonts w:ascii="Arial" w:hAnsi="Arial" w:cs="Arial"/>
        </w:rPr>
        <w:t xml:space="preserve"> 2021. </w:t>
      </w:r>
      <w:r w:rsidR="00744D80">
        <w:rPr>
          <w:rFonts w:ascii="Arial" w:hAnsi="Arial" w:cs="Arial"/>
        </w:rPr>
        <w:t>N</w:t>
      </w:r>
    </w:p>
    <w:p w14:paraId="74F06AD3" w14:textId="796B1E45"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 ahead of print.</w:t>
      </w:r>
    </w:p>
    <w:p w14:paraId="463F06C8" w14:textId="77777777" w:rsidR="00A840FF" w:rsidRPr="00744D80" w:rsidRDefault="00A840FF" w:rsidP="00A840FF">
      <w:pPr>
        <w:pStyle w:val="ListParagraph"/>
        <w:numPr>
          <w:ilvl w:val="0"/>
          <w:numId w:val="9"/>
        </w:numPr>
        <w:spacing w:line="480" w:lineRule="auto"/>
        <w:rPr>
          <w:rFonts w:ascii="Arial" w:hAnsi="Arial" w:cs="Arial"/>
          <w:shd w:val="clear" w:color="auto" w:fill="FFFFFF"/>
        </w:rPr>
      </w:pPr>
      <w:r w:rsidRPr="00744D80">
        <w:rPr>
          <w:rFonts w:ascii="Arial" w:hAnsi="Arial" w:cs="Arial"/>
          <w:shd w:val="clear" w:color="auto" w:fill="FFFFFF"/>
        </w:rPr>
        <w:t xml:space="preserve">Gui Y, Wang YX, Zheng ZY, Yang H, Xu L, Jonas JB, Beijing Eye Study Group. Ocular axial length and its associations in Chinese: the Beijing Eye Study. </w:t>
      </w:r>
      <w:proofErr w:type="spellStart"/>
      <w:r w:rsidRPr="00744D80">
        <w:rPr>
          <w:rFonts w:ascii="Arial" w:hAnsi="Arial" w:cs="Arial"/>
          <w:shd w:val="clear" w:color="auto" w:fill="FFFFFF"/>
        </w:rPr>
        <w:t>PLoS</w:t>
      </w:r>
      <w:proofErr w:type="spellEnd"/>
      <w:r w:rsidRPr="00744D80">
        <w:rPr>
          <w:rFonts w:ascii="Arial" w:hAnsi="Arial" w:cs="Arial"/>
          <w:shd w:val="clear" w:color="auto" w:fill="FFFFFF"/>
        </w:rPr>
        <w:t xml:space="preserve"> One 2012;7(8):e43172.</w:t>
      </w:r>
    </w:p>
    <w:p w14:paraId="7AF3F04F"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Sng</w:t>
      </w:r>
      <w:proofErr w:type="spellEnd"/>
      <w:r w:rsidRPr="00744D80">
        <w:rPr>
          <w:rFonts w:ascii="Arial" w:hAnsi="Arial" w:cs="Arial"/>
        </w:rPr>
        <w:t xml:space="preserve"> CC, Foo L-L, Cheng, C-Y, Allen JC, He M, Krishnaswamy G, </w:t>
      </w:r>
      <w:proofErr w:type="spellStart"/>
      <w:r w:rsidRPr="00744D80">
        <w:rPr>
          <w:rFonts w:ascii="Arial" w:hAnsi="Arial" w:cs="Arial"/>
        </w:rPr>
        <w:t>Nongpiur</w:t>
      </w:r>
      <w:proofErr w:type="spellEnd"/>
      <w:r w:rsidRPr="00744D80">
        <w:rPr>
          <w:rFonts w:ascii="Arial" w:hAnsi="Arial" w:cs="Arial"/>
        </w:rPr>
        <w:t xml:space="preserve"> ME, Friedman DS, Wong TY, Aung T. Determinants of anterior chamber depth: The Singapore Chinese Eye Study. Ophthalmology 2012;119:1143-1150.</w:t>
      </w:r>
    </w:p>
    <w:p w14:paraId="7B56F5B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Boote C, Sigal IA, </w:t>
      </w:r>
      <w:proofErr w:type="spellStart"/>
      <w:r w:rsidRPr="00744D80">
        <w:rPr>
          <w:rFonts w:ascii="Arial" w:hAnsi="Arial" w:cs="Arial"/>
        </w:rPr>
        <w:t>Grytz</w:t>
      </w:r>
      <w:proofErr w:type="spellEnd"/>
      <w:r w:rsidRPr="00744D80">
        <w:rPr>
          <w:rFonts w:ascii="Arial" w:hAnsi="Arial" w:cs="Arial"/>
        </w:rPr>
        <w:t xml:space="preserve"> R, Hua Y, Nguyen TD, Girard MJA. Scleral structure and biomechanics. Progress in Retinal and Eye Research 2020;74: 10073. </w:t>
      </w:r>
    </w:p>
    <w:p w14:paraId="521E5B3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Juliano J, Burkemper B, Lee J, Nelson A, LeTran V, Chu Z, Zhou G, Jiang X, Wang RK, Varma R, Richter GM. Longer axial length potentiates relationship of intraocular pressure and peripapillary vessel density in glaucoma patients. Invest </w:t>
      </w:r>
      <w:proofErr w:type="spellStart"/>
      <w:r w:rsidRPr="00744D80">
        <w:rPr>
          <w:rFonts w:ascii="Arial" w:hAnsi="Arial" w:cs="Arial"/>
        </w:rPr>
        <w:t>Ophthalmol</w:t>
      </w:r>
      <w:proofErr w:type="spellEnd"/>
      <w:r w:rsidRPr="00744D80">
        <w:rPr>
          <w:rFonts w:ascii="Arial" w:hAnsi="Arial" w:cs="Arial"/>
        </w:rPr>
        <w:t xml:space="preserve"> Vis Sci. 2021;62(9):37.</w:t>
      </w:r>
    </w:p>
    <w:p w14:paraId="719DCA5B"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Grant A, Leung G, Freeman EE. Ambient air pollution and age-related eye disease: a systematic review and meta-analysis. Invest </w:t>
      </w:r>
      <w:proofErr w:type="spellStart"/>
      <w:r w:rsidRPr="00744D80">
        <w:rPr>
          <w:rFonts w:ascii="Arial" w:hAnsi="Arial" w:cs="Arial"/>
        </w:rPr>
        <w:t>Ophthalmol</w:t>
      </w:r>
      <w:proofErr w:type="spellEnd"/>
      <w:r w:rsidRPr="00744D80">
        <w:rPr>
          <w:rFonts w:ascii="Arial" w:hAnsi="Arial" w:cs="Arial"/>
        </w:rPr>
        <w:t xml:space="preserve"> Vis Sci. 2022;63(9):17</w:t>
      </w:r>
    </w:p>
    <w:p w14:paraId="4D68F7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Grzybowski A, Och M, </w:t>
      </w:r>
      <w:proofErr w:type="spellStart"/>
      <w:r w:rsidRPr="00744D80">
        <w:rPr>
          <w:rFonts w:ascii="Arial" w:hAnsi="Arial" w:cs="Arial"/>
        </w:rPr>
        <w:t>Kanclerz</w:t>
      </w:r>
      <w:proofErr w:type="spellEnd"/>
      <w:r w:rsidRPr="00744D80">
        <w:rPr>
          <w:rFonts w:ascii="Arial" w:hAnsi="Arial" w:cs="Arial"/>
        </w:rPr>
        <w:t xml:space="preserve"> P, Leffler C, Gustavo De Moraes C. Primary open angle glaucoma and vascular risk factors: A review of population based studies from 1990 to 2019. J Clin Med 2020;9:761.</w:t>
      </w:r>
    </w:p>
    <w:p w14:paraId="4EEDA4A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Leung DYL, Tham CC. Normal-tension glaucoma: current concepts and approaches- a review. Clinical &amp; Experimental Ophthalmology. 2022;50:247-259.</w:t>
      </w:r>
    </w:p>
    <w:p w14:paraId="0DD3737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Shen SY, Wong TY, Foster PJ, et al. The prevalence and types of glaucoma in Malay people: the Singapore Malay eye study. Invest </w:t>
      </w:r>
      <w:proofErr w:type="spellStart"/>
      <w:r w:rsidRPr="00744D80">
        <w:rPr>
          <w:rFonts w:ascii="Arial" w:hAnsi="Arial" w:cs="Arial"/>
        </w:rPr>
        <w:t>Ophthalmol</w:t>
      </w:r>
      <w:proofErr w:type="spellEnd"/>
      <w:r w:rsidRPr="00744D80">
        <w:rPr>
          <w:rFonts w:ascii="Arial" w:hAnsi="Arial" w:cs="Arial"/>
        </w:rPr>
        <w:t xml:space="preserve"> Vis Sci. 2008;48(9):3846-3851.</w:t>
      </w:r>
    </w:p>
    <w:p w14:paraId="040258C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Wang D, Huang W, Li Y, et al. Intraocular pressure, central corneal thickness, and glaucoma in Chinese adults: the Liwan eye study. Am J </w:t>
      </w:r>
      <w:proofErr w:type="spellStart"/>
      <w:r w:rsidRPr="00744D80">
        <w:rPr>
          <w:rFonts w:ascii="Arial" w:hAnsi="Arial" w:cs="Arial"/>
        </w:rPr>
        <w:t>Ophthalmol</w:t>
      </w:r>
      <w:proofErr w:type="spellEnd"/>
      <w:r w:rsidRPr="00744D80">
        <w:rPr>
          <w:rFonts w:ascii="Arial" w:hAnsi="Arial" w:cs="Arial"/>
        </w:rPr>
        <w:t xml:space="preserve"> 2011;152(3):454-62 e1.</w:t>
      </w:r>
    </w:p>
    <w:p w14:paraId="69159AD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Rotchford AP, Johnson GJ. Glaucoma in Zulus: a population based cross-sectional survey in a rural district in South Africa. Arch </w:t>
      </w:r>
      <w:proofErr w:type="spellStart"/>
      <w:r w:rsidRPr="00744D80">
        <w:rPr>
          <w:rFonts w:ascii="Arial" w:hAnsi="Arial" w:cs="Arial"/>
        </w:rPr>
        <w:t>Ophthalmol</w:t>
      </w:r>
      <w:proofErr w:type="spellEnd"/>
      <w:r w:rsidRPr="00744D80">
        <w:rPr>
          <w:rFonts w:ascii="Arial" w:hAnsi="Arial" w:cs="Arial"/>
        </w:rPr>
        <w:t xml:space="preserve">. 2002;120(4):471-478. </w:t>
      </w:r>
    </w:p>
    <w:p w14:paraId="7CE3342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Pakravan M, Yazdani S, Javadi MA, et al. A population-based survey of the prevalence and types of glaucoma in Central Iran: the Yazd eye study. Ophthalmology. 2013;120(10):1977-1984. </w:t>
      </w:r>
    </w:p>
    <w:p w14:paraId="33549F86"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Dielemans</w:t>
      </w:r>
      <w:proofErr w:type="spellEnd"/>
      <w:r w:rsidRPr="00744D80">
        <w:rPr>
          <w:rFonts w:ascii="Arial" w:hAnsi="Arial" w:cs="Arial"/>
        </w:rPr>
        <w:t xml:space="preserve"> I, </w:t>
      </w:r>
      <w:proofErr w:type="spellStart"/>
      <w:r w:rsidRPr="00744D80">
        <w:rPr>
          <w:rFonts w:ascii="Arial" w:hAnsi="Arial" w:cs="Arial"/>
        </w:rPr>
        <w:t>Vingerling</w:t>
      </w:r>
      <w:proofErr w:type="spellEnd"/>
      <w:r w:rsidRPr="00744D80">
        <w:rPr>
          <w:rFonts w:ascii="Arial" w:hAnsi="Arial" w:cs="Arial"/>
        </w:rPr>
        <w:t xml:space="preserve"> JR, Wolfs RC, Hofman A, </w:t>
      </w:r>
      <w:proofErr w:type="spellStart"/>
      <w:r w:rsidRPr="00744D80">
        <w:rPr>
          <w:rFonts w:ascii="Arial" w:hAnsi="Arial" w:cs="Arial"/>
        </w:rPr>
        <w:t>Grobbee</w:t>
      </w:r>
      <w:proofErr w:type="spellEnd"/>
      <w:r w:rsidRPr="00744D80">
        <w:rPr>
          <w:rFonts w:ascii="Arial" w:hAnsi="Arial" w:cs="Arial"/>
        </w:rPr>
        <w:t xml:space="preserve"> DE, de Jong PT. The prevalence of primary open-angle glaucoma in a population-based study in The Netherlands. The Rotterdam Study Ophthalmology. 1994;101(11):1851-1855. </w:t>
      </w:r>
    </w:p>
    <w:p w14:paraId="5078ABF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Jonasson F, </w:t>
      </w:r>
      <w:proofErr w:type="spellStart"/>
      <w:r w:rsidRPr="00744D80">
        <w:rPr>
          <w:rFonts w:ascii="Arial" w:hAnsi="Arial" w:cs="Arial"/>
        </w:rPr>
        <w:t>Damji</w:t>
      </w:r>
      <w:proofErr w:type="spellEnd"/>
      <w:r w:rsidRPr="00744D80">
        <w:rPr>
          <w:rFonts w:ascii="Arial" w:hAnsi="Arial" w:cs="Arial"/>
        </w:rPr>
        <w:t xml:space="preserve"> KF, Arnarsson A, et al. Prevalence of open-angle glaucoma in Iceland: Reykjavik eye study. Eye (Lond). 2003;17(6):747-753. </w:t>
      </w:r>
    </w:p>
    <w:p w14:paraId="406A568F"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Bonomi L, Marchini G, Marraffa M, et al. Prevalence of glaucoma and intraocular pressure distribution in a defined population. The </w:t>
      </w:r>
      <w:proofErr w:type="spellStart"/>
      <w:r w:rsidRPr="00744D80">
        <w:rPr>
          <w:rFonts w:ascii="Arial" w:hAnsi="Arial" w:cs="Arial"/>
        </w:rPr>
        <w:t>Egna-Neumarkt</w:t>
      </w:r>
      <w:proofErr w:type="spellEnd"/>
      <w:r w:rsidRPr="00744D80">
        <w:rPr>
          <w:rFonts w:ascii="Arial" w:hAnsi="Arial" w:cs="Arial"/>
        </w:rPr>
        <w:t xml:space="preserve"> Study Ophthalmology. 1998;105(2): 209-215).</w:t>
      </w:r>
    </w:p>
    <w:p w14:paraId="4A87836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Morrison JC, Johnson EC, </w:t>
      </w:r>
      <w:proofErr w:type="spellStart"/>
      <w:r w:rsidRPr="00744D80">
        <w:rPr>
          <w:rFonts w:ascii="Arial" w:hAnsi="Arial" w:cs="Arial"/>
        </w:rPr>
        <w:t>Cepurna</w:t>
      </w:r>
      <w:proofErr w:type="spellEnd"/>
      <w:r w:rsidRPr="00744D80">
        <w:rPr>
          <w:rFonts w:ascii="Arial" w:hAnsi="Arial" w:cs="Arial"/>
        </w:rPr>
        <w:t xml:space="preserve"> W, Jia L. Understanding mechanisms of pressure-induced optic nerve damage. Prog Retin Eye Res 2005;24:217– 40. </w:t>
      </w:r>
    </w:p>
    <w:p w14:paraId="4BC86C3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Burgoyne CF, Crawford Downs J, Bellezza AJ, Francis Suh JK, Hart RT. The optic nerve head as a biomechanical structure: A new paradigm for understanding the role of IOP related stress and strain in the pathophysiology of glaucomatous optic nerve head damage. Prog Retin Eye Res. 2005;24(1):39–73.</w:t>
      </w:r>
    </w:p>
    <w:p w14:paraId="62EB7DF9"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Collaborative Normal Tension Glaucoma Study Group. The effectiveness of intraocular pressure reduction in the treatment of </w:t>
      </w:r>
      <w:proofErr w:type="spellStart"/>
      <w:r w:rsidRPr="00744D80">
        <w:rPr>
          <w:rFonts w:ascii="Arial" w:hAnsi="Arial" w:cs="Arial"/>
        </w:rPr>
        <w:t>normaltension</w:t>
      </w:r>
      <w:proofErr w:type="spellEnd"/>
      <w:r w:rsidRPr="00744D80">
        <w:rPr>
          <w:rFonts w:ascii="Arial" w:hAnsi="Arial" w:cs="Arial"/>
        </w:rPr>
        <w:t xml:space="preserve"> glaucoma. Am J </w:t>
      </w:r>
      <w:proofErr w:type="spellStart"/>
      <w:r w:rsidRPr="00744D80">
        <w:rPr>
          <w:rFonts w:ascii="Arial" w:hAnsi="Arial" w:cs="Arial"/>
        </w:rPr>
        <w:t>Ophthalmol</w:t>
      </w:r>
      <w:proofErr w:type="spellEnd"/>
      <w:r w:rsidRPr="00744D80">
        <w:rPr>
          <w:rFonts w:ascii="Arial" w:hAnsi="Arial" w:cs="Arial"/>
        </w:rPr>
        <w:t>. 1998;126:498–505.</w:t>
      </w:r>
    </w:p>
    <w:p w14:paraId="7F4CA20E" w14:textId="77777777" w:rsidR="00A840FF" w:rsidRPr="00744D80" w:rsidRDefault="00A840FF" w:rsidP="00A840FF">
      <w:pPr>
        <w:pStyle w:val="ListParagraph"/>
        <w:numPr>
          <w:ilvl w:val="0"/>
          <w:numId w:val="9"/>
        </w:numPr>
        <w:spacing w:line="480" w:lineRule="auto"/>
        <w:rPr>
          <w:rFonts w:ascii="Arial" w:hAnsi="Arial" w:cs="Arial"/>
        </w:rPr>
      </w:pPr>
      <w:proofErr w:type="spellStart"/>
      <w:r w:rsidRPr="00744D80">
        <w:rPr>
          <w:rFonts w:ascii="Arial" w:hAnsi="Arial" w:cs="Arial"/>
        </w:rPr>
        <w:t>Sng</w:t>
      </w:r>
      <w:proofErr w:type="spellEnd"/>
      <w:r w:rsidRPr="00744D80">
        <w:rPr>
          <w:rFonts w:ascii="Arial" w:hAnsi="Arial" w:cs="Arial"/>
        </w:rPr>
        <w:t xml:space="preserve"> CCA, Ang M, Barton K. Central corneal thickness in glaucoma. Curr </w:t>
      </w:r>
      <w:proofErr w:type="spellStart"/>
      <w:r w:rsidRPr="00744D80">
        <w:rPr>
          <w:rFonts w:ascii="Arial" w:hAnsi="Arial" w:cs="Arial"/>
        </w:rPr>
        <w:t>Opin</w:t>
      </w:r>
      <w:proofErr w:type="spellEnd"/>
      <w:r w:rsidRPr="00744D80">
        <w:rPr>
          <w:rFonts w:ascii="Arial" w:hAnsi="Arial" w:cs="Arial"/>
        </w:rPr>
        <w:t xml:space="preserve"> </w:t>
      </w:r>
      <w:proofErr w:type="spellStart"/>
      <w:r w:rsidRPr="00744D80">
        <w:rPr>
          <w:rFonts w:ascii="Arial" w:hAnsi="Arial" w:cs="Arial"/>
        </w:rPr>
        <w:t>Ophthalmol</w:t>
      </w:r>
      <w:proofErr w:type="spellEnd"/>
      <w:r w:rsidRPr="00744D80">
        <w:rPr>
          <w:rFonts w:ascii="Arial" w:hAnsi="Arial" w:cs="Arial"/>
        </w:rPr>
        <w:t xml:space="preserve"> 2017;28:120-126.</w:t>
      </w:r>
    </w:p>
    <w:p w14:paraId="39F1E2CE"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Toh T, Liew SH, MacKinnon JR, et al. Central corneal thickness is highly heritable: the twin eye studies. Invest </w:t>
      </w:r>
      <w:proofErr w:type="spellStart"/>
      <w:r w:rsidRPr="00744D80">
        <w:rPr>
          <w:rFonts w:ascii="Arial" w:hAnsi="Arial" w:cs="Arial"/>
        </w:rPr>
        <w:t>Ophthalmol</w:t>
      </w:r>
      <w:proofErr w:type="spellEnd"/>
      <w:r w:rsidRPr="00744D80">
        <w:rPr>
          <w:rFonts w:ascii="Arial" w:hAnsi="Arial" w:cs="Arial"/>
        </w:rPr>
        <w:t xml:space="preserve"> Vis Sci 2005; 46:3718– 3722.</w:t>
      </w:r>
    </w:p>
    <w:p w14:paraId="0F96CC1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Wang SY, Melles R, Lin SC. The impact of central corneal thickness on the risk for glaucoma in a large multiethnic population. J Glaucoma 2014;23(9):606-612.</w:t>
      </w:r>
    </w:p>
    <w:p w14:paraId="272013E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Wiggs JL, Pasquale LR. Genetics of glaucoma. Hum Mol Genet 2017;26(R1):R21-R27.</w:t>
      </w:r>
    </w:p>
    <w:p w14:paraId="14A84955"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Mars N, </w:t>
      </w:r>
      <w:proofErr w:type="spellStart"/>
      <w:r w:rsidRPr="00744D80">
        <w:rPr>
          <w:rFonts w:ascii="Arial" w:hAnsi="Arial" w:cs="Arial"/>
        </w:rPr>
        <w:t>Lindbohm</w:t>
      </w:r>
      <w:proofErr w:type="spellEnd"/>
      <w:r w:rsidRPr="00744D80">
        <w:rPr>
          <w:rFonts w:ascii="Arial" w:hAnsi="Arial" w:cs="Arial"/>
        </w:rPr>
        <w:t xml:space="preserve"> JV, Parolo PB, Widen E, </w:t>
      </w:r>
      <w:proofErr w:type="spellStart"/>
      <w:r w:rsidRPr="00744D80">
        <w:rPr>
          <w:rFonts w:ascii="Arial" w:hAnsi="Arial" w:cs="Arial"/>
        </w:rPr>
        <w:t>Kaprio</w:t>
      </w:r>
      <w:proofErr w:type="spellEnd"/>
      <w:r w:rsidRPr="00744D80">
        <w:rPr>
          <w:rFonts w:ascii="Arial" w:hAnsi="Arial" w:cs="Arial"/>
        </w:rPr>
        <w:t xml:space="preserve"> J, </w:t>
      </w:r>
      <w:proofErr w:type="spellStart"/>
      <w:r w:rsidRPr="00744D80">
        <w:rPr>
          <w:rFonts w:ascii="Arial" w:hAnsi="Arial" w:cs="Arial"/>
        </w:rPr>
        <w:t>Palotie</w:t>
      </w:r>
      <w:proofErr w:type="spellEnd"/>
      <w:r w:rsidRPr="00744D80">
        <w:rPr>
          <w:rFonts w:ascii="Arial" w:hAnsi="Arial" w:cs="Arial"/>
        </w:rPr>
        <w:t xml:space="preserve"> A, </w:t>
      </w:r>
      <w:proofErr w:type="spellStart"/>
      <w:r w:rsidRPr="00744D80">
        <w:rPr>
          <w:rFonts w:ascii="Arial" w:hAnsi="Arial" w:cs="Arial"/>
        </w:rPr>
        <w:t>FinnGen</w:t>
      </w:r>
      <w:proofErr w:type="spellEnd"/>
      <w:r w:rsidRPr="00744D80">
        <w:rPr>
          <w:rFonts w:ascii="Arial" w:hAnsi="Arial" w:cs="Arial"/>
        </w:rPr>
        <w:t>, Ripatti S. Systematic comparison of family history and polygenic risk across 24 common diseases. Am J Hum Genetics 2022;109(12):2152-2162.</w:t>
      </w:r>
    </w:p>
    <w:p w14:paraId="1711EF23"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Mitchell P, </w:t>
      </w:r>
      <w:proofErr w:type="spellStart"/>
      <w:r w:rsidRPr="00744D80">
        <w:rPr>
          <w:rFonts w:ascii="Arial" w:hAnsi="Arial" w:cs="Arial"/>
        </w:rPr>
        <w:t>Rochtchina</w:t>
      </w:r>
      <w:proofErr w:type="spellEnd"/>
      <w:r w:rsidRPr="00744D80">
        <w:rPr>
          <w:rFonts w:ascii="Arial" w:hAnsi="Arial" w:cs="Arial"/>
        </w:rPr>
        <w:t xml:space="preserve"> E, Lee AJ, Wang JJ. Bias in self-reported family history and relationship to glaucoma: The Blue Mountains Eye Study. Ophthalmic Epidemiol 2002;9(5):333-345.</w:t>
      </w:r>
    </w:p>
    <w:p w14:paraId="260FE07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Paudyal I, Yadav R, Parajuli A, Singh K, Josh P, Thapa S. Screening of Accompanying First Degree Relatives of Patients with Primary Open Angle Glaucoma. Nepal J </w:t>
      </w:r>
      <w:proofErr w:type="spellStart"/>
      <w:r w:rsidRPr="00744D80">
        <w:rPr>
          <w:rFonts w:ascii="Arial" w:hAnsi="Arial" w:cs="Arial"/>
        </w:rPr>
        <w:t>Ophthalmol</w:t>
      </w:r>
      <w:proofErr w:type="spellEnd"/>
      <w:r w:rsidRPr="00744D80">
        <w:rPr>
          <w:rFonts w:ascii="Arial" w:hAnsi="Arial" w:cs="Arial"/>
        </w:rPr>
        <w:t xml:space="preserve"> 2022;14(27):4-9.</w:t>
      </w:r>
    </w:p>
    <w:p w14:paraId="4A230B6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Zhou M, Wang W, Huang W, Zhang X. Diabetes mellitus as a risk factor for open-angle glaucoma: a systematic review and meta-analysis. </w:t>
      </w:r>
      <w:proofErr w:type="spellStart"/>
      <w:r w:rsidRPr="00744D80">
        <w:rPr>
          <w:rFonts w:ascii="Arial" w:hAnsi="Arial" w:cs="Arial"/>
        </w:rPr>
        <w:t>PLoS</w:t>
      </w:r>
      <w:proofErr w:type="spellEnd"/>
      <w:r w:rsidRPr="00744D80">
        <w:rPr>
          <w:rFonts w:ascii="Arial" w:hAnsi="Arial" w:cs="Arial"/>
        </w:rPr>
        <w:t xml:space="preserve"> One. 2014;9(8):e102972. </w:t>
      </w:r>
    </w:p>
    <w:p w14:paraId="3D791D8C"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Zhao D, Cho J, Kim MH, Friedman DS, </w:t>
      </w:r>
      <w:proofErr w:type="spellStart"/>
      <w:r w:rsidRPr="00744D80">
        <w:rPr>
          <w:rFonts w:ascii="Arial" w:hAnsi="Arial" w:cs="Arial"/>
        </w:rPr>
        <w:t>Guallar</w:t>
      </w:r>
      <w:proofErr w:type="spellEnd"/>
      <w:r w:rsidRPr="00744D80">
        <w:rPr>
          <w:rFonts w:ascii="Arial" w:hAnsi="Arial" w:cs="Arial"/>
        </w:rPr>
        <w:t xml:space="preserve"> E. Diabetes, fasting glucose, and the risk of glaucoma: a meta-analysis: Ophthalmology 2015;122(1):72-78. </w:t>
      </w:r>
    </w:p>
    <w:p w14:paraId="6A6F675D"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Kim S-W, Kang G-W. Diabetes mellitus as a risk factor for glaucoma outcome in Korea. Acta </w:t>
      </w:r>
      <w:proofErr w:type="spellStart"/>
      <w:r w:rsidRPr="00744D80">
        <w:rPr>
          <w:rFonts w:ascii="Arial" w:hAnsi="Arial" w:cs="Arial"/>
        </w:rPr>
        <w:t>Ophthalmol</w:t>
      </w:r>
      <w:proofErr w:type="spellEnd"/>
      <w:r w:rsidRPr="00744D80">
        <w:rPr>
          <w:rFonts w:ascii="Arial" w:hAnsi="Arial" w:cs="Arial"/>
        </w:rPr>
        <w:t xml:space="preserve"> 2017;95(7):e662-e664.</w:t>
      </w:r>
    </w:p>
    <w:p w14:paraId="4EDD3D04"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Hayreh SS. Pathogenesis of optic nerve damage and visual field deficits in glaucoma. Doc </w:t>
      </w:r>
      <w:proofErr w:type="spellStart"/>
      <w:r w:rsidRPr="00744D80">
        <w:rPr>
          <w:rFonts w:ascii="Arial" w:hAnsi="Arial" w:cs="Arial"/>
        </w:rPr>
        <w:t>Ophthalmol</w:t>
      </w:r>
      <w:proofErr w:type="spellEnd"/>
      <w:r w:rsidRPr="00744D80">
        <w:rPr>
          <w:rFonts w:ascii="Arial" w:hAnsi="Arial" w:cs="Arial"/>
        </w:rPr>
        <w:t xml:space="preserve"> Proc Ser 1980;22: 89–110. </w:t>
      </w:r>
    </w:p>
    <w:p w14:paraId="187AA15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Nakamura M, Kanamori A, Negi A. Diabetes mellitus as a risk factor for glaucomatous optic neuropathy. </w:t>
      </w:r>
      <w:proofErr w:type="spellStart"/>
      <w:r w:rsidRPr="00744D80">
        <w:rPr>
          <w:rFonts w:ascii="Arial" w:hAnsi="Arial" w:cs="Arial"/>
        </w:rPr>
        <w:t>Ophthalmologica</w:t>
      </w:r>
      <w:proofErr w:type="spellEnd"/>
      <w:r w:rsidRPr="00744D80">
        <w:rPr>
          <w:rFonts w:ascii="Arial" w:hAnsi="Arial" w:cs="Arial"/>
        </w:rPr>
        <w:t xml:space="preserve"> 2005;219:1–10.</w:t>
      </w:r>
    </w:p>
    <w:p w14:paraId="338B5241"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Chang R, Nelson AJ, LeTran V, Vu B, Burkemper B, Chu Z et al. Systemic determinants of peripapillary vessel density in healthy African Americans: the African American Eye Disease Study. Am J </w:t>
      </w:r>
      <w:proofErr w:type="spellStart"/>
      <w:r w:rsidRPr="00744D80">
        <w:rPr>
          <w:rFonts w:ascii="Arial" w:hAnsi="Arial" w:cs="Arial"/>
        </w:rPr>
        <w:t>Ophthalmol</w:t>
      </w:r>
      <w:proofErr w:type="spellEnd"/>
      <w:r w:rsidRPr="00744D80">
        <w:rPr>
          <w:rFonts w:ascii="Arial" w:hAnsi="Arial" w:cs="Arial"/>
        </w:rPr>
        <w:t xml:space="preserve"> 2019;207:240-247.</w:t>
      </w:r>
    </w:p>
    <w:p w14:paraId="02DF5970"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 xml:space="preserve">van Dijk HW, </w:t>
      </w:r>
      <w:proofErr w:type="spellStart"/>
      <w:r w:rsidRPr="00744D80">
        <w:rPr>
          <w:rFonts w:ascii="Arial" w:hAnsi="Arial" w:cs="Arial"/>
        </w:rPr>
        <w:t>Verbraak</w:t>
      </w:r>
      <w:proofErr w:type="spellEnd"/>
      <w:r w:rsidRPr="00744D80">
        <w:rPr>
          <w:rFonts w:ascii="Arial" w:hAnsi="Arial" w:cs="Arial"/>
        </w:rPr>
        <w:t xml:space="preserve"> FD, Kok PH, et al. Decreased retinal ganglion cell layer thickness in patients with type 1 diabetes. Invest </w:t>
      </w:r>
      <w:proofErr w:type="spellStart"/>
      <w:r w:rsidRPr="00744D80">
        <w:rPr>
          <w:rFonts w:ascii="Arial" w:hAnsi="Arial" w:cs="Arial"/>
        </w:rPr>
        <w:t>Ophthalmol</w:t>
      </w:r>
      <w:proofErr w:type="spellEnd"/>
      <w:r w:rsidRPr="00744D80">
        <w:rPr>
          <w:rFonts w:ascii="Arial" w:hAnsi="Arial" w:cs="Arial"/>
        </w:rPr>
        <w:t xml:space="preserve"> Vis Sci 2010;51(7):3660–5.</w:t>
      </w:r>
    </w:p>
    <w:p w14:paraId="4D76DEA6"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Shi R, Guo Z, Wang F, Li R, Zhao L, Lin R. Alterations in retinal nerve fiber layer thickness in early stages of diabetic retinopathy and potential risk factors. Curr Eye Res 2018;43(2):244–53.</w:t>
      </w:r>
    </w:p>
    <w:p w14:paraId="644872A7" w14:textId="77777777" w:rsidR="00A840FF" w:rsidRPr="00744D80" w:rsidRDefault="00A840FF" w:rsidP="00A840FF">
      <w:pPr>
        <w:pStyle w:val="ListParagraph"/>
        <w:numPr>
          <w:ilvl w:val="0"/>
          <w:numId w:val="9"/>
        </w:numPr>
        <w:spacing w:line="480" w:lineRule="auto"/>
        <w:rPr>
          <w:rFonts w:ascii="Arial" w:hAnsi="Arial" w:cs="Arial"/>
        </w:rPr>
      </w:pPr>
      <w:r w:rsidRPr="00744D80">
        <w:rPr>
          <w:rFonts w:ascii="Arial" w:hAnsi="Arial" w:cs="Arial"/>
        </w:rPr>
        <w:t>Quigley HA. 21</w:t>
      </w:r>
      <w:r w:rsidRPr="00744D80">
        <w:rPr>
          <w:rFonts w:ascii="Arial" w:hAnsi="Arial" w:cs="Arial"/>
          <w:vertAlign w:val="superscript"/>
        </w:rPr>
        <w:t>st</w:t>
      </w:r>
      <w:r w:rsidRPr="00744D80">
        <w:rPr>
          <w:rFonts w:ascii="Arial" w:hAnsi="Arial" w:cs="Arial"/>
        </w:rPr>
        <w:t xml:space="preserve"> century glaucoma care. Eye (Lond) 2019;33(2):254-260.</w:t>
      </w:r>
    </w:p>
    <w:p w14:paraId="6E8AF8FC" w14:textId="33CB6EDD" w:rsidR="00935A58" w:rsidRPr="00744D80" w:rsidRDefault="00935A58" w:rsidP="004C651E">
      <w:pPr>
        <w:pStyle w:val="ListParagraph"/>
        <w:spacing w:line="480" w:lineRule="auto"/>
        <w:rPr>
          <w:rFonts w:ascii="Arial" w:hAnsi="Arial" w:cs="Arial"/>
        </w:rPr>
      </w:pPr>
    </w:p>
    <w:p w14:paraId="22CDF1AA" w14:textId="77777777" w:rsidR="006F688C" w:rsidRPr="00744D80" w:rsidRDefault="006F688C" w:rsidP="006F688C"/>
    <w:p w14:paraId="2479F79C" w14:textId="130E71C7" w:rsidR="003C0C74" w:rsidRPr="00744D80" w:rsidRDefault="003C0C74">
      <w:pPr>
        <w:rPr>
          <w:rFonts w:ascii="Arial" w:hAnsi="Arial" w:cs="Arial"/>
        </w:rPr>
      </w:pPr>
      <w:r w:rsidRPr="00744D80">
        <w:rPr>
          <w:rFonts w:ascii="Arial" w:hAnsi="Arial" w:cs="Arial"/>
        </w:rPr>
        <w:br w:type="page"/>
      </w:r>
    </w:p>
    <w:p w14:paraId="2C2F9D09" w14:textId="0776CC30" w:rsidR="00B50C18" w:rsidRPr="00744D80" w:rsidRDefault="003C0C74" w:rsidP="000C2982">
      <w:pPr>
        <w:spacing w:line="480" w:lineRule="auto"/>
        <w:rPr>
          <w:rFonts w:ascii="Arial" w:hAnsi="Arial" w:cs="Arial"/>
          <w:b/>
        </w:rPr>
      </w:pPr>
      <w:r w:rsidRPr="00744D80">
        <w:rPr>
          <w:rFonts w:ascii="Arial" w:hAnsi="Arial" w:cs="Arial"/>
          <w:b/>
        </w:rPr>
        <w:t>Figure Caption</w:t>
      </w:r>
    </w:p>
    <w:p w14:paraId="7383F5E5" w14:textId="030667DC" w:rsidR="00744D80" w:rsidRPr="00744D80" w:rsidRDefault="00744D80" w:rsidP="000C2982">
      <w:pPr>
        <w:spacing w:line="480" w:lineRule="auto"/>
        <w:rPr>
          <w:rFonts w:ascii="Arial" w:hAnsi="Arial" w:cs="Arial"/>
          <w:b/>
        </w:rPr>
      </w:pPr>
      <w:r w:rsidRPr="00744D80">
        <w:rPr>
          <w:rFonts w:ascii="Arial" w:hAnsi="Arial" w:cs="Arial"/>
          <w:b/>
          <w:noProof/>
        </w:rPr>
        <w:drawing>
          <wp:inline distT="0" distB="0" distL="0" distR="0" wp14:anchorId="2DA1F289" wp14:editId="67A01304">
            <wp:extent cx="59340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166BA616" w14:textId="27CB0983" w:rsidR="003C0C74" w:rsidRPr="00744D80" w:rsidRDefault="003C0C74" w:rsidP="000C2982">
      <w:pPr>
        <w:spacing w:line="480" w:lineRule="auto"/>
        <w:rPr>
          <w:rFonts w:ascii="Arial" w:hAnsi="Arial" w:cs="Arial"/>
        </w:rPr>
      </w:pPr>
      <w:r w:rsidRPr="00744D80">
        <w:rPr>
          <w:rFonts w:ascii="Arial" w:hAnsi="Arial" w:cs="Arial"/>
        </w:rPr>
        <w:t xml:space="preserve">Figure 1. </w:t>
      </w:r>
      <w:r w:rsidR="00571349" w:rsidRPr="00744D80">
        <w:rPr>
          <w:rFonts w:ascii="Arial" w:hAnsi="Arial" w:cs="Arial"/>
        </w:rPr>
        <w:t>Age-Specific Prevalence of Primary Open Angle Glaucoma (POAG) in the Chinese American Eye Study (CHES), Los Angeles Latino Eye Study (LALES), and the Baltimore Eye Study (BES).</w:t>
      </w:r>
    </w:p>
    <w:p w14:paraId="3338AEF9" w14:textId="209D62C5" w:rsidR="00744D80" w:rsidRPr="00744D80" w:rsidRDefault="00744D80" w:rsidP="000C2982">
      <w:pPr>
        <w:spacing w:line="480" w:lineRule="auto"/>
        <w:rPr>
          <w:rFonts w:ascii="Arial" w:hAnsi="Arial" w:cs="Arial"/>
        </w:rPr>
      </w:pPr>
    </w:p>
    <w:p w14:paraId="50E2F103" w14:textId="2D44EAF0" w:rsidR="00744D80" w:rsidRPr="00744D80" w:rsidRDefault="00744D80">
      <w:pPr>
        <w:rPr>
          <w:rFonts w:ascii="Arial" w:hAnsi="Arial" w:cs="Arial"/>
        </w:rPr>
      </w:pPr>
      <w:r w:rsidRPr="00744D80">
        <w:rPr>
          <w:rFonts w:ascii="Arial" w:hAnsi="Arial" w:cs="Arial"/>
        </w:rPr>
        <w:br w:type="page"/>
      </w:r>
    </w:p>
    <w:p w14:paraId="3E083550" w14:textId="77777777" w:rsidR="00744D80" w:rsidRPr="00744D80" w:rsidRDefault="00744D80" w:rsidP="00744D80"/>
    <w:tbl>
      <w:tblPr>
        <w:tblStyle w:val="TableGrid"/>
        <w:tblW w:w="5000" w:type="pct"/>
        <w:jc w:val="center"/>
        <w:tblLook w:val="04A0" w:firstRow="1" w:lastRow="0" w:firstColumn="1" w:lastColumn="0" w:noHBand="0" w:noVBand="1"/>
      </w:tblPr>
      <w:tblGrid>
        <w:gridCol w:w="1759"/>
        <w:gridCol w:w="2001"/>
        <w:gridCol w:w="1947"/>
        <w:gridCol w:w="1883"/>
        <w:gridCol w:w="1760"/>
      </w:tblGrid>
      <w:tr w:rsidR="00744D80" w:rsidRPr="00744D80" w14:paraId="6FBFDF48" w14:textId="77777777" w:rsidTr="00744D80">
        <w:trPr>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BF20BE9" w14:textId="77777777" w:rsidR="00744D80" w:rsidRPr="00744D80" w:rsidRDefault="00744D80">
            <w:r w:rsidRPr="00744D80">
              <w:rPr>
                <w:b/>
                <w:bCs/>
              </w:rPr>
              <w:t>Table 1</w:t>
            </w:r>
            <w:r w:rsidRPr="00744D80">
              <w:t>. Completeness of Data for Glaucoma Classification in Chinese Americans in the Chinese American Eye Study (n=207 )</w:t>
            </w:r>
          </w:p>
        </w:tc>
      </w:tr>
      <w:tr w:rsidR="00744D80" w:rsidRPr="00744D80" w14:paraId="2981300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hideMark/>
          </w:tcPr>
          <w:p w14:paraId="6F3A454B" w14:textId="77777777" w:rsidR="00744D80" w:rsidRPr="00744D80" w:rsidRDefault="00744D80">
            <w:r w:rsidRPr="00744D80">
              <w:t>Total [n (%)]</w:t>
            </w:r>
          </w:p>
        </w:tc>
      </w:tr>
      <w:tr w:rsidR="00744D80" w:rsidRPr="00744D80" w14:paraId="4473656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5C1C5807" w14:textId="77777777" w:rsidR="00744D80" w:rsidRPr="00744D80" w:rsidRDefault="00744D80">
            <w:r w:rsidRPr="00744D80">
              <w:t>&gt;=2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744D80">
        <w:trPr>
          <w:jc w:val="center"/>
        </w:trPr>
        <w:tc>
          <w:tcPr>
            <w:tcW w:w="941" w:type="pct"/>
            <w:tcBorders>
              <w:top w:val="single" w:sz="4" w:space="0" w:color="auto"/>
              <w:left w:val="single" w:sz="4" w:space="0" w:color="auto"/>
              <w:bottom w:val="single" w:sz="4" w:space="0" w:color="auto"/>
              <w:right w:val="single" w:sz="4" w:space="0" w:color="auto"/>
            </w:tcBorders>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5D495F40" w14:textId="77777777" w:rsidR="00744D80" w:rsidRPr="00744D80" w:rsidRDefault="00744D80" w:rsidP="00744D80"/>
    <w:p w14:paraId="47F5D3C7" w14:textId="52DFE72A" w:rsidR="00744D80" w:rsidRPr="00744D80" w:rsidRDefault="00744D80" w:rsidP="000C2982">
      <w:pPr>
        <w:spacing w:line="480" w:lineRule="auto"/>
        <w:rPr>
          <w:rFonts w:ascii="Arial" w:hAnsi="Arial" w:cs="Arial"/>
        </w:rPr>
      </w:pPr>
    </w:p>
    <w:tbl>
      <w:tblPr>
        <w:tblStyle w:val="TableGrid"/>
        <w:tblW w:w="5000" w:type="pct"/>
        <w:jc w:val="center"/>
        <w:tblLook w:val="04A0" w:firstRow="1" w:lastRow="0" w:firstColumn="1" w:lastColumn="0" w:noHBand="0" w:noVBand="1"/>
      </w:tblPr>
      <w:tblGrid>
        <w:gridCol w:w="1400"/>
        <w:gridCol w:w="806"/>
        <w:gridCol w:w="1232"/>
        <w:gridCol w:w="1201"/>
        <w:gridCol w:w="1096"/>
        <w:gridCol w:w="1318"/>
        <w:gridCol w:w="1062"/>
        <w:gridCol w:w="1235"/>
      </w:tblGrid>
      <w:tr w:rsidR="00744D80" w:rsidRPr="00744D80" w14:paraId="1D3864E3" w14:textId="77777777" w:rsidTr="00744D80">
        <w:trPr>
          <w:jc w:val="center"/>
        </w:trPr>
        <w:tc>
          <w:tcPr>
            <w:tcW w:w="5000" w:type="pct"/>
            <w:gridSpan w:val="8"/>
            <w:tcBorders>
              <w:top w:val="single" w:sz="4" w:space="0" w:color="auto"/>
              <w:left w:val="single" w:sz="4" w:space="0" w:color="auto"/>
              <w:bottom w:val="single" w:sz="4" w:space="0" w:color="auto"/>
              <w:right w:val="single" w:sz="4" w:space="0" w:color="auto"/>
            </w:tcBorders>
            <w:hideMark/>
          </w:tcPr>
          <w:p w14:paraId="665670F5" w14:textId="77777777" w:rsidR="00744D80" w:rsidRPr="00744D80" w:rsidRDefault="00744D80">
            <w:r w:rsidRPr="00744D80">
              <w:rPr>
                <w:b/>
                <w:bCs/>
              </w:rPr>
              <w:t>Table 2</w:t>
            </w:r>
            <w:r w:rsidRPr="00744D80">
              <w:t>. Age- and Sex-Specific Distribution of the Prevalence of Open-Angle Glaucoma in Chinese Americans in CHES</w:t>
            </w:r>
          </w:p>
        </w:tc>
      </w:tr>
      <w:tr w:rsidR="00744D80" w:rsidRPr="00744D80" w14:paraId="4D35E7A2"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tcPr>
          <w:p w14:paraId="178311F0" w14:textId="77777777" w:rsidR="00744D80" w:rsidRPr="00744D80" w:rsidRDefault="00744D80"/>
        </w:tc>
        <w:tc>
          <w:tcPr>
            <w:tcW w:w="454" w:type="pct"/>
            <w:tcBorders>
              <w:top w:val="single" w:sz="4" w:space="0" w:color="auto"/>
              <w:left w:val="single" w:sz="4" w:space="0" w:color="auto"/>
              <w:bottom w:val="single" w:sz="4" w:space="0" w:color="auto"/>
              <w:right w:val="single" w:sz="4" w:space="0" w:color="auto"/>
            </w:tcBorders>
          </w:tcPr>
          <w:p w14:paraId="1A53E3E1" w14:textId="77777777" w:rsidR="00744D80" w:rsidRPr="00744D80" w:rsidRDefault="00744D80"/>
        </w:tc>
        <w:tc>
          <w:tcPr>
            <w:tcW w:w="1347" w:type="pct"/>
            <w:gridSpan w:val="2"/>
            <w:tcBorders>
              <w:top w:val="single" w:sz="4" w:space="0" w:color="auto"/>
              <w:left w:val="single" w:sz="4" w:space="0" w:color="auto"/>
              <w:bottom w:val="single" w:sz="4" w:space="0" w:color="auto"/>
              <w:right w:val="single" w:sz="4" w:space="0" w:color="auto"/>
            </w:tcBorders>
            <w:hideMark/>
          </w:tcPr>
          <w:p w14:paraId="1F59F15A" w14:textId="77777777" w:rsidR="00744D80" w:rsidRPr="00744D80" w:rsidRDefault="00744D80">
            <w:pPr>
              <w:jc w:val="center"/>
            </w:pPr>
            <w:r w:rsidRPr="00744D80">
              <w:t>Males (N=1583)</w:t>
            </w:r>
          </w:p>
        </w:tc>
        <w:tc>
          <w:tcPr>
            <w:tcW w:w="1337" w:type="pct"/>
            <w:gridSpan w:val="2"/>
            <w:tcBorders>
              <w:top w:val="single" w:sz="4" w:space="0" w:color="auto"/>
              <w:left w:val="single" w:sz="4" w:space="0" w:color="auto"/>
              <w:bottom w:val="single" w:sz="4" w:space="0" w:color="auto"/>
              <w:right w:val="single" w:sz="4" w:space="0" w:color="auto"/>
            </w:tcBorders>
            <w:hideMark/>
          </w:tcPr>
          <w:p w14:paraId="588CCF87" w14:textId="77777777" w:rsidR="00744D80" w:rsidRPr="00744D80" w:rsidRDefault="00744D80">
            <w:pPr>
              <w:jc w:val="center"/>
            </w:pPr>
            <w:r w:rsidRPr="00744D80">
              <w:t>Females (N=2727)</w:t>
            </w:r>
          </w:p>
        </w:tc>
        <w:tc>
          <w:tcPr>
            <w:tcW w:w="1274" w:type="pct"/>
            <w:gridSpan w:val="2"/>
            <w:tcBorders>
              <w:top w:val="single" w:sz="4" w:space="0" w:color="auto"/>
              <w:left w:val="single" w:sz="4" w:space="0" w:color="auto"/>
              <w:bottom w:val="single" w:sz="4" w:space="0" w:color="auto"/>
              <w:right w:val="single" w:sz="4" w:space="0" w:color="auto"/>
            </w:tcBorders>
            <w:hideMark/>
          </w:tcPr>
          <w:p w14:paraId="2D0252F9" w14:textId="77777777" w:rsidR="00744D80" w:rsidRPr="00744D80" w:rsidRDefault="00744D80">
            <w:pPr>
              <w:jc w:val="center"/>
            </w:pPr>
            <w:r w:rsidRPr="00744D80">
              <w:t>Total</w:t>
            </w:r>
          </w:p>
        </w:tc>
      </w:tr>
      <w:tr w:rsidR="00744D80" w:rsidRPr="00744D80" w14:paraId="62ADC170"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28040F24" w14:textId="77777777" w:rsidR="00744D80" w:rsidRPr="00744D80" w:rsidRDefault="00744D80">
            <w:pPr>
              <w:rPr>
                <w:i/>
                <w:iCs/>
              </w:rPr>
            </w:pPr>
            <w:r w:rsidRPr="00744D80">
              <w:rPr>
                <w:i/>
                <w:iCs/>
              </w:rPr>
              <w:t>Age Group (yrs)</w:t>
            </w:r>
          </w:p>
        </w:tc>
        <w:tc>
          <w:tcPr>
            <w:tcW w:w="454"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82"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65"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609"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28"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91"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82"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3EE2DFF9" w14:textId="77777777" w:rsidR="00744D80" w:rsidRPr="00744D80" w:rsidRDefault="00744D80">
            <w:r w:rsidRPr="00744D80">
              <w:t>50-59</w:t>
            </w:r>
          </w:p>
        </w:tc>
        <w:tc>
          <w:tcPr>
            <w:tcW w:w="454"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82"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65"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609"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28"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91"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82"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1A5FDB73" w14:textId="77777777" w:rsidR="00744D80" w:rsidRPr="00744D80" w:rsidRDefault="00744D80">
            <w:r w:rsidRPr="00744D80">
              <w:t>60-69</w:t>
            </w:r>
          </w:p>
        </w:tc>
        <w:tc>
          <w:tcPr>
            <w:tcW w:w="454"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82" w:type="pct"/>
            <w:tcBorders>
              <w:top w:val="single" w:sz="4" w:space="0" w:color="auto"/>
              <w:left w:val="single" w:sz="4" w:space="0" w:color="auto"/>
              <w:bottom w:val="single" w:sz="4" w:space="0" w:color="auto"/>
              <w:right w:val="single" w:sz="4" w:space="0" w:color="auto"/>
            </w:tcBorders>
            <w:hideMark/>
          </w:tcPr>
          <w:p w14:paraId="4722C11C" w14:textId="77777777" w:rsidR="00744D80" w:rsidRPr="00744D80" w:rsidRDefault="00744D80">
            <w:r w:rsidRPr="00744D80">
              <w:t>35  (6.15)</w:t>
            </w:r>
          </w:p>
        </w:tc>
        <w:tc>
          <w:tcPr>
            <w:tcW w:w="665"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609"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28"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91"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82"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1A1A1BC9" w14:textId="77777777" w:rsidR="00744D80" w:rsidRPr="00744D80" w:rsidRDefault="00744D80">
            <w:r w:rsidRPr="00744D80">
              <w:t>70-79</w:t>
            </w:r>
          </w:p>
        </w:tc>
        <w:tc>
          <w:tcPr>
            <w:tcW w:w="454"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82"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65"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609"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28"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91"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82"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hideMark/>
          </w:tcPr>
          <w:p w14:paraId="6AA422CF" w14:textId="77777777" w:rsidR="00744D80" w:rsidRPr="00744D80" w:rsidRDefault="00744D80">
            <w:r w:rsidRPr="00744D80">
              <w:sym w:font="Symbol" w:char="F0B3"/>
            </w:r>
            <w:r w:rsidRPr="00744D80">
              <w:t>80</w:t>
            </w:r>
          </w:p>
        </w:tc>
        <w:tc>
          <w:tcPr>
            <w:tcW w:w="454"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82"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65"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609"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28"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91"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82"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tcPr>
          <w:p w14:paraId="554389DD" w14:textId="77777777" w:rsidR="00744D80" w:rsidRPr="00744D80" w:rsidRDefault="00744D80">
            <w:r w:rsidRPr="00744D80">
              <w:t>Total</w:t>
            </w:r>
          </w:p>
          <w:p w14:paraId="1B0CB4A9" w14:textId="77777777" w:rsidR="00744D80" w:rsidRPr="00744D80" w:rsidRDefault="00744D80"/>
        </w:tc>
        <w:tc>
          <w:tcPr>
            <w:tcW w:w="454"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82"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65"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609"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28"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91"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82"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744D80">
        <w:trPr>
          <w:jc w:val="center"/>
        </w:trPr>
        <w:tc>
          <w:tcPr>
            <w:tcW w:w="58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7FC6B95" w14:textId="77777777" w:rsidR="00744D80" w:rsidRPr="00744D80" w:rsidRDefault="00744D80">
            <w:pPr>
              <w:rPr>
                <w:b/>
              </w:rPr>
            </w:pPr>
            <w:r w:rsidRPr="00744D80">
              <w:rPr>
                <w:b/>
              </w:rPr>
              <w:t>Age-standardized</w:t>
            </w:r>
          </w:p>
        </w:tc>
        <w:tc>
          <w:tcPr>
            <w:tcW w:w="45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8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65"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60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28"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91"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8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221D1F42" w14:textId="77777777" w:rsidR="00744D80" w:rsidRPr="00744D80" w:rsidRDefault="00744D80" w:rsidP="00744D80"/>
    <w:p w14:paraId="72B42107" w14:textId="77777777" w:rsidR="00744D80" w:rsidRPr="00744D80" w:rsidRDefault="00744D80" w:rsidP="000C2982">
      <w:pPr>
        <w:spacing w:line="480" w:lineRule="auto"/>
        <w:rPr>
          <w:rFonts w:ascii="Arial" w:hAnsi="Arial" w:cs="Arial"/>
        </w:rPr>
      </w:pPr>
    </w:p>
    <w:p w14:paraId="6838E6DC" w14:textId="77777777" w:rsidR="00744D80" w:rsidRPr="00744D80" w:rsidRDefault="00744D80" w:rsidP="00744D80"/>
    <w:tbl>
      <w:tblPr>
        <w:tblStyle w:val="TableGrid"/>
        <w:tblW w:w="5000" w:type="pct"/>
        <w:tblLook w:val="04A0" w:firstRow="1" w:lastRow="0" w:firstColumn="1" w:lastColumn="0" w:noHBand="0" w:noVBand="1"/>
      </w:tblPr>
      <w:tblGrid>
        <w:gridCol w:w="2337"/>
        <w:gridCol w:w="2337"/>
        <w:gridCol w:w="2338"/>
        <w:gridCol w:w="2338"/>
      </w:tblGrid>
      <w:tr w:rsidR="00744D80" w:rsidRPr="00744D80" w14:paraId="3B4F0AFB" w14:textId="77777777" w:rsidTr="00744D80">
        <w:tc>
          <w:tcPr>
            <w:tcW w:w="5000" w:type="pct"/>
            <w:gridSpan w:val="4"/>
            <w:tcBorders>
              <w:top w:val="single" w:sz="4" w:space="0" w:color="auto"/>
              <w:left w:val="single" w:sz="4" w:space="0" w:color="auto"/>
              <w:bottom w:val="single" w:sz="4" w:space="0" w:color="auto"/>
              <w:right w:val="single" w:sz="4" w:space="0" w:color="auto"/>
            </w:tcBorders>
            <w:hideMark/>
          </w:tcPr>
          <w:p w14:paraId="69FD73C4" w14:textId="77777777" w:rsidR="00744D80" w:rsidRPr="00744D80" w:rsidRDefault="00744D80">
            <w:r w:rsidRPr="00744D80">
              <w:t>Table 3. Clinical characteristics of Chinese Americans with and without open-angle glaucoma (OAG)</w:t>
            </w:r>
          </w:p>
        </w:tc>
      </w:tr>
      <w:tr w:rsidR="00744D80" w:rsidRPr="00744D80" w14:paraId="66533B8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hideMark/>
          </w:tcPr>
          <w:p w14:paraId="2B72988E" w14:textId="77777777" w:rsidR="00744D80" w:rsidRPr="00744D80" w:rsidRDefault="00744D80">
            <w:r w:rsidRPr="00744D80">
              <w:t>P</w:t>
            </w:r>
          </w:p>
        </w:tc>
      </w:tr>
      <w:tr w:rsidR="00744D80" w:rsidRPr="00744D80" w14:paraId="6BE5833E" w14:textId="77777777" w:rsidTr="00744D80">
        <w:tc>
          <w:tcPr>
            <w:tcW w:w="1250" w:type="pct"/>
            <w:tcBorders>
              <w:top w:val="single" w:sz="4" w:space="0" w:color="auto"/>
              <w:left w:val="single" w:sz="4" w:space="0" w:color="auto"/>
              <w:bottom w:val="single" w:sz="4" w:space="0" w:color="auto"/>
              <w:right w:val="single" w:sz="4" w:space="0" w:color="auto"/>
            </w:tcBorders>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10EA3CA" w14:textId="77777777" w:rsidR="00744D80" w:rsidRPr="00744D80" w:rsidRDefault="00744D80">
            <w:r w:rsidRPr="00744D80">
              <w:t>Female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20802FC2" w14:textId="77777777" w:rsidR="00744D80" w:rsidRPr="00744D80" w:rsidRDefault="00744D80">
            <w:r w:rsidRPr="00744D80">
              <w:t>Intraocular Pressure &gt;21 mmHg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673264E0" w14:textId="77777777" w:rsidR="00744D80" w:rsidRPr="00744D80" w:rsidRDefault="00744D80">
            <w:r w:rsidRPr="00744D80">
              <w:t>Spherical Equivalent (diopters)</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744D80">
        <w:tc>
          <w:tcPr>
            <w:tcW w:w="1250" w:type="pct"/>
            <w:tcBorders>
              <w:top w:val="single" w:sz="4" w:space="0" w:color="auto"/>
              <w:left w:val="single" w:sz="4" w:space="0" w:color="auto"/>
              <w:bottom w:val="single" w:sz="4" w:space="0" w:color="auto"/>
              <w:right w:val="single" w:sz="4" w:space="0" w:color="auto"/>
            </w:tcBorders>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292C1977" w14:textId="77777777" w:rsidR="00744D80" w:rsidRPr="00744D80" w:rsidRDefault="00744D80" w:rsidP="00744D80"/>
    <w:p w14:paraId="1BD9C379" w14:textId="77777777" w:rsidR="00744D80" w:rsidRPr="00744D80" w:rsidRDefault="00744D80" w:rsidP="00744D80"/>
    <w:p w14:paraId="0C2CB940" w14:textId="77777777" w:rsidR="00744D80" w:rsidRPr="00744D80" w:rsidRDefault="00744D80" w:rsidP="00744D80"/>
    <w:p w14:paraId="2ACB79E2" w14:textId="77777777" w:rsidR="00744D80" w:rsidRPr="00744D80" w:rsidRDefault="00744D80" w:rsidP="00744D80"/>
    <w:p w14:paraId="4926C909" w14:textId="77777777" w:rsidR="00744D80" w:rsidRPr="00744D80" w:rsidRDefault="00744D80" w:rsidP="00744D80"/>
    <w:p w14:paraId="6FFB27D9" w14:textId="77777777" w:rsidR="00744D80" w:rsidRPr="00744D80" w:rsidRDefault="00744D80" w:rsidP="00744D80"/>
    <w:tbl>
      <w:tblPr>
        <w:tblStyle w:val="TableGrid"/>
        <w:tblW w:w="0" w:type="auto"/>
        <w:tblLook w:val="04A0" w:firstRow="1" w:lastRow="0" w:firstColumn="1" w:lastColumn="0" w:noHBand="0" w:noVBand="1"/>
      </w:tblPr>
      <w:tblGrid>
        <w:gridCol w:w="5845"/>
        <w:gridCol w:w="1890"/>
      </w:tblGrid>
      <w:tr w:rsidR="00744D80" w:rsidRPr="00744D80" w14:paraId="29B484A9"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13497E9" w14:textId="77777777" w:rsidR="00744D80" w:rsidRPr="00744D80" w:rsidRDefault="00744D80">
            <w:r w:rsidRPr="00744D80">
              <w:rPr>
                <w:b/>
                <w:bCs/>
              </w:rPr>
              <w:t>Table 4</w:t>
            </w:r>
            <w:r w:rsidRPr="00744D80">
              <w:t>. Self-reported history of glaucoma and glaucoma treatment in Chinese Americans with open angle glaucoma in CHES</w:t>
            </w:r>
          </w:p>
        </w:tc>
      </w:tr>
      <w:tr w:rsidR="00744D80" w:rsidRPr="00744D80" w14:paraId="69C9106E" w14:textId="77777777" w:rsidTr="00744D80">
        <w:tc>
          <w:tcPr>
            <w:tcW w:w="5845" w:type="dxa"/>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890" w:type="dxa"/>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890" w:type="dxa"/>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250CB41C" w14:textId="77777777" w:rsidR="00744D80" w:rsidRPr="00744D80" w:rsidRDefault="00744D80">
            <w:r w:rsidRPr="00744D80">
              <w:rPr>
                <w:bCs/>
              </w:rPr>
              <w:t xml:space="preserve">     Newly detected glaucoma (no prior history)</w:t>
            </w:r>
          </w:p>
        </w:tc>
        <w:tc>
          <w:tcPr>
            <w:tcW w:w="1890" w:type="dxa"/>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EECF07F" w14:textId="77777777" w:rsidR="00744D80" w:rsidRPr="00744D80" w:rsidRDefault="00744D80">
            <w:r w:rsidRPr="00744D80">
              <w:t xml:space="preserve">     Known history of glaucoma</w:t>
            </w:r>
          </w:p>
        </w:tc>
        <w:tc>
          <w:tcPr>
            <w:tcW w:w="1890" w:type="dxa"/>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744D80">
        <w:tc>
          <w:tcPr>
            <w:tcW w:w="5845" w:type="dxa"/>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744D80">
        <w:tc>
          <w:tcPr>
            <w:tcW w:w="5845" w:type="dxa"/>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890" w:type="dxa"/>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890" w:type="dxa"/>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64FFBB62" w14:textId="77777777" w:rsidR="00744D80" w:rsidRPr="00744D80" w:rsidRDefault="00744D80">
            <w:r w:rsidRPr="00744D80">
              <w:t xml:space="preserve">     Ocular hypotensive medication</w:t>
            </w:r>
          </w:p>
        </w:tc>
        <w:tc>
          <w:tcPr>
            <w:tcW w:w="1890" w:type="dxa"/>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11014CE0" w14:textId="77777777" w:rsidR="00744D80" w:rsidRPr="00744D80" w:rsidRDefault="00744D80">
            <w:r w:rsidRPr="00744D80">
              <w:t xml:space="preserve">     Previous laser trabeculoplasty</w:t>
            </w:r>
          </w:p>
        </w:tc>
        <w:tc>
          <w:tcPr>
            <w:tcW w:w="1890" w:type="dxa"/>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752F2850" w14:textId="77777777" w:rsidR="00744D80" w:rsidRPr="00744D80" w:rsidRDefault="00744D80">
            <w:r w:rsidRPr="00744D80">
              <w:t xml:space="preserve">     Previous laser peripheral iridotomy</w:t>
            </w:r>
          </w:p>
        </w:tc>
        <w:tc>
          <w:tcPr>
            <w:tcW w:w="1890" w:type="dxa"/>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4547655C" w14:textId="77777777" w:rsidR="00744D80" w:rsidRPr="00744D80" w:rsidRDefault="00744D80">
            <w:r w:rsidRPr="00744D80">
              <w:t xml:space="preserve">     Previous incisional glaucoma surgery</w:t>
            </w:r>
          </w:p>
        </w:tc>
        <w:tc>
          <w:tcPr>
            <w:tcW w:w="1890" w:type="dxa"/>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744D80">
        <w:tc>
          <w:tcPr>
            <w:tcW w:w="5845" w:type="dxa"/>
            <w:tcBorders>
              <w:top w:val="single" w:sz="4" w:space="0" w:color="auto"/>
              <w:left w:val="single" w:sz="4" w:space="0" w:color="auto"/>
              <w:bottom w:val="single" w:sz="4" w:space="0" w:color="auto"/>
              <w:right w:val="single" w:sz="4" w:space="0" w:color="auto"/>
            </w:tcBorders>
            <w:hideMark/>
          </w:tcPr>
          <w:p w14:paraId="57ED6B44" w14:textId="77777777" w:rsidR="00744D80" w:rsidRPr="00744D80" w:rsidRDefault="00744D80">
            <w:r w:rsidRPr="00744D80">
              <w:t xml:space="preserve">     Previous cataract surgery</w:t>
            </w:r>
          </w:p>
        </w:tc>
        <w:tc>
          <w:tcPr>
            <w:tcW w:w="1890" w:type="dxa"/>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744D80">
        <w:tc>
          <w:tcPr>
            <w:tcW w:w="7735" w:type="dxa"/>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7600CEFB" w14:textId="77777777" w:rsidR="00744D80" w:rsidRPr="00744D80" w:rsidRDefault="00744D80" w:rsidP="00744D80"/>
    <w:p w14:paraId="18116F58" w14:textId="77777777" w:rsidR="00744D80" w:rsidRPr="00744D80" w:rsidRDefault="00744D80" w:rsidP="00744D80"/>
    <w:p w14:paraId="6FE935B1" w14:textId="77777777" w:rsidR="00744D80" w:rsidRPr="00744D80" w:rsidRDefault="00744D80" w:rsidP="00744D80"/>
    <w:p w14:paraId="6215D8F3" w14:textId="77777777" w:rsidR="00744D80" w:rsidRPr="00744D80" w:rsidRDefault="00744D80" w:rsidP="00744D80"/>
    <w:tbl>
      <w:tblPr>
        <w:tblStyle w:val="TableGrid"/>
        <w:tblW w:w="0" w:type="auto"/>
        <w:tblLook w:val="04A0" w:firstRow="1" w:lastRow="0" w:firstColumn="1" w:lastColumn="0" w:noHBand="0" w:noVBand="1"/>
      </w:tblPr>
      <w:tblGrid>
        <w:gridCol w:w="1873"/>
        <w:gridCol w:w="1979"/>
        <w:gridCol w:w="1587"/>
        <w:gridCol w:w="2046"/>
        <w:gridCol w:w="1865"/>
      </w:tblGrid>
      <w:tr w:rsidR="00744D80" w:rsidRPr="00744D80" w14:paraId="1BBB4DE3"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7B30D72A" w14:textId="77777777" w:rsidR="00744D80" w:rsidRPr="00744D80" w:rsidRDefault="00744D80">
            <w:r w:rsidRPr="00744D80">
              <w:rPr>
                <w:b/>
                <w:bCs/>
              </w:rPr>
              <w:t>Table 5.</w:t>
            </w:r>
            <w:r w:rsidRPr="00744D80">
              <w:t xml:space="preserve"> Candidate variables and independent risk factors associated with open angle glaucoma in Chinese Americans in CHES</w:t>
            </w:r>
          </w:p>
        </w:tc>
      </w:tr>
      <w:tr w:rsidR="00744D80" w:rsidRPr="00744D80" w14:paraId="725FE42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BA7B908" w14:textId="77777777" w:rsidR="00744D80" w:rsidRPr="00744D80" w:rsidRDefault="00744D80">
            <w:pPr>
              <w:rPr>
                <w:i/>
              </w:rPr>
            </w:pPr>
            <w:r w:rsidRPr="00744D80">
              <w:rPr>
                <w:i/>
              </w:rPr>
              <w:t>Variable</w:t>
            </w:r>
          </w:p>
        </w:tc>
        <w:tc>
          <w:tcPr>
            <w:tcW w:w="1979" w:type="dxa"/>
            <w:tcBorders>
              <w:top w:val="single" w:sz="4" w:space="0" w:color="auto"/>
              <w:left w:val="single" w:sz="4" w:space="0" w:color="auto"/>
              <w:bottom w:val="single" w:sz="4" w:space="0" w:color="auto"/>
              <w:right w:val="single" w:sz="4" w:space="0" w:color="auto"/>
            </w:tcBorders>
            <w:hideMark/>
          </w:tcPr>
          <w:p w14:paraId="6C725141" w14:textId="77777777" w:rsidR="00744D80" w:rsidRPr="00744D80" w:rsidRDefault="00744D80">
            <w:pPr>
              <w:rPr>
                <w:i/>
                <w:iCs/>
              </w:rPr>
            </w:pPr>
            <w:r w:rsidRPr="00744D80">
              <w:rPr>
                <w:i/>
                <w:iCs/>
              </w:rPr>
              <w:t>Univariable Odds Ratio (95% CI) controlling for age</w:t>
            </w:r>
          </w:p>
        </w:tc>
        <w:tc>
          <w:tcPr>
            <w:tcW w:w="1587" w:type="dxa"/>
            <w:tcBorders>
              <w:top w:val="single" w:sz="4" w:space="0" w:color="auto"/>
              <w:left w:val="single" w:sz="4" w:space="0" w:color="auto"/>
              <w:bottom w:val="single" w:sz="4" w:space="0" w:color="auto"/>
              <w:right w:val="single" w:sz="4" w:space="0" w:color="auto"/>
            </w:tcBorders>
            <w:hideMark/>
          </w:tcPr>
          <w:p w14:paraId="78A4136F" w14:textId="77777777" w:rsidR="00744D80" w:rsidRPr="00744D80" w:rsidRDefault="00744D80">
            <w:pPr>
              <w:rPr>
                <w:i/>
                <w:iCs/>
              </w:rPr>
            </w:pPr>
            <w:r w:rsidRPr="00744D80">
              <w:rPr>
                <w:i/>
                <w:iCs/>
              </w:rPr>
              <w:t>P-value (Chi-square)</w:t>
            </w:r>
          </w:p>
        </w:tc>
        <w:tc>
          <w:tcPr>
            <w:tcW w:w="2046" w:type="dxa"/>
            <w:tcBorders>
              <w:top w:val="single" w:sz="4" w:space="0" w:color="auto"/>
              <w:left w:val="single" w:sz="4" w:space="0" w:color="auto"/>
              <w:bottom w:val="single" w:sz="4" w:space="0" w:color="auto"/>
              <w:right w:val="single" w:sz="4" w:space="0" w:color="auto"/>
            </w:tcBorders>
            <w:hideMark/>
          </w:tcPr>
          <w:p w14:paraId="498A8E06" w14:textId="77777777" w:rsidR="00744D80" w:rsidRPr="00744D80" w:rsidRDefault="00744D80">
            <w:pPr>
              <w:rPr>
                <w:i/>
                <w:iCs/>
              </w:rPr>
            </w:pPr>
            <w:r w:rsidRPr="00744D80">
              <w:rPr>
                <w:i/>
                <w:iCs/>
              </w:rPr>
              <w:t>Multivariable Odds Ratio (95% CI) *</w:t>
            </w:r>
          </w:p>
        </w:tc>
        <w:tc>
          <w:tcPr>
            <w:tcW w:w="1865" w:type="dxa"/>
            <w:tcBorders>
              <w:top w:val="single" w:sz="4" w:space="0" w:color="auto"/>
              <w:left w:val="single" w:sz="4" w:space="0" w:color="auto"/>
              <w:bottom w:val="single" w:sz="4" w:space="0" w:color="auto"/>
              <w:right w:val="single" w:sz="4" w:space="0" w:color="auto"/>
            </w:tcBorders>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3C1994B" w14:textId="77777777" w:rsidR="00744D80" w:rsidRPr="00744D80" w:rsidRDefault="00744D80">
            <w:pPr>
              <w:rPr>
                <w:b/>
                <w:bCs/>
                <w:iCs/>
              </w:rPr>
            </w:pPr>
            <w:r w:rsidRPr="00744D80">
              <w:rPr>
                <w:b/>
                <w:bCs/>
                <w:iCs/>
              </w:rPr>
              <w:t>Age (yrs)**</w:t>
            </w:r>
          </w:p>
        </w:tc>
        <w:tc>
          <w:tcPr>
            <w:tcW w:w="1979" w:type="dxa"/>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1587" w:type="dxa"/>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2046" w:type="dxa"/>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1865" w:type="dxa"/>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062E37" w14:textId="77777777" w:rsidR="00744D80" w:rsidRPr="00744D80" w:rsidRDefault="00744D80">
            <w:pPr>
              <w:rPr>
                <w:iCs/>
              </w:rPr>
            </w:pPr>
            <w:r w:rsidRPr="00744D80">
              <w:rPr>
                <w:iCs/>
              </w:rPr>
              <w:t>Male Sex</w:t>
            </w:r>
          </w:p>
        </w:tc>
        <w:tc>
          <w:tcPr>
            <w:tcW w:w="1979" w:type="dxa"/>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1587" w:type="dxa"/>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2046" w:type="dxa"/>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1865" w:type="dxa"/>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EE4EFB3" w14:textId="77777777" w:rsidR="00744D80" w:rsidRPr="00744D80" w:rsidRDefault="00744D80">
            <w:pPr>
              <w:rPr>
                <w:iCs/>
              </w:rPr>
            </w:pPr>
            <w:r w:rsidRPr="00744D80">
              <w:rPr>
                <w:iCs/>
              </w:rPr>
              <w:t>Any Nuclear lens opacities</w:t>
            </w:r>
          </w:p>
        </w:tc>
        <w:tc>
          <w:tcPr>
            <w:tcW w:w="1979" w:type="dxa"/>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1587" w:type="dxa"/>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2046" w:type="dxa"/>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21054C0" w14:textId="77777777" w:rsidR="00744D80" w:rsidRPr="00744D80" w:rsidRDefault="00744D80">
            <w:pPr>
              <w:rPr>
                <w:iCs/>
              </w:rPr>
            </w:pPr>
            <w:r w:rsidRPr="00744D80">
              <w:rPr>
                <w:iCs/>
              </w:rPr>
              <w:t>Any Cortical lens opacities</w:t>
            </w:r>
          </w:p>
        </w:tc>
        <w:tc>
          <w:tcPr>
            <w:tcW w:w="1979" w:type="dxa"/>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1587" w:type="dxa"/>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2046" w:type="dxa"/>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56B177" w14:textId="77777777" w:rsidR="00744D80" w:rsidRPr="00744D80" w:rsidRDefault="00744D80">
            <w:pPr>
              <w:rPr>
                <w:iCs/>
              </w:rPr>
            </w:pPr>
            <w:r w:rsidRPr="00744D80">
              <w:rPr>
                <w:iCs/>
              </w:rPr>
              <w:t>Any Posterior subcapsular lens opacities</w:t>
            </w:r>
          </w:p>
        </w:tc>
        <w:tc>
          <w:tcPr>
            <w:tcW w:w="1979" w:type="dxa"/>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1587" w:type="dxa"/>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2046" w:type="dxa"/>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E0E1842" w14:textId="77777777" w:rsidR="00744D80" w:rsidRPr="00744D80" w:rsidRDefault="00744D80">
            <w:pPr>
              <w:rPr>
                <w:iCs/>
              </w:rPr>
            </w:pPr>
            <w:r w:rsidRPr="00744D80">
              <w:rPr>
                <w:iCs/>
              </w:rPr>
              <w:t>Pseudophakia</w:t>
            </w:r>
          </w:p>
        </w:tc>
        <w:tc>
          <w:tcPr>
            <w:tcW w:w="1979" w:type="dxa"/>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1587" w:type="dxa"/>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2046" w:type="dxa"/>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979" w:type="dxa"/>
            <w:tcBorders>
              <w:top w:val="single" w:sz="4" w:space="0" w:color="auto"/>
              <w:left w:val="single" w:sz="4" w:space="0" w:color="auto"/>
              <w:bottom w:val="single" w:sz="4" w:space="0" w:color="auto"/>
              <w:right w:val="single" w:sz="4" w:space="0" w:color="auto"/>
            </w:tcBorders>
          </w:tcPr>
          <w:p w14:paraId="7BC9063B" w14:textId="77777777" w:rsidR="00744D80" w:rsidRPr="00744D80" w:rsidRDefault="00744D80"/>
          <w:p w14:paraId="6A010842" w14:textId="77777777" w:rsidR="00744D80" w:rsidRPr="00744D80" w:rsidRDefault="00744D80"/>
          <w:p w14:paraId="44A6AB83" w14:textId="77777777" w:rsidR="00744D80" w:rsidRPr="00744D80" w:rsidRDefault="00744D80"/>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1587" w:type="dxa"/>
            <w:tcBorders>
              <w:top w:val="single" w:sz="4" w:space="0" w:color="auto"/>
              <w:left w:val="single" w:sz="4" w:space="0" w:color="auto"/>
              <w:bottom w:val="single" w:sz="4" w:space="0" w:color="auto"/>
              <w:right w:val="single" w:sz="4" w:space="0" w:color="auto"/>
            </w:tcBorders>
          </w:tcPr>
          <w:p w14:paraId="50E49017" w14:textId="77777777" w:rsidR="00744D80" w:rsidRPr="00744D80" w:rsidRDefault="00744D80"/>
          <w:p w14:paraId="6B78B55E" w14:textId="77777777" w:rsidR="00744D80" w:rsidRPr="00744D80" w:rsidRDefault="00744D80"/>
          <w:p w14:paraId="10D2D063" w14:textId="77777777" w:rsidR="00744D80" w:rsidRPr="00744D80" w:rsidRDefault="00744D80"/>
          <w:p w14:paraId="0291158C" w14:textId="77777777" w:rsidR="00744D80" w:rsidRPr="00744D80" w:rsidRDefault="00744D80">
            <w:r w:rsidRPr="00744D80">
              <w:t>0.20</w:t>
            </w:r>
          </w:p>
          <w:p w14:paraId="12F45C73" w14:textId="77777777" w:rsidR="00744D80" w:rsidRPr="00744D80" w:rsidRDefault="00744D80">
            <w:r w:rsidRPr="00744D80">
              <w:t>0.59</w:t>
            </w:r>
          </w:p>
        </w:tc>
        <w:tc>
          <w:tcPr>
            <w:tcW w:w="2046" w:type="dxa"/>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785CF44" w14:textId="77777777" w:rsidR="00744D80" w:rsidRPr="00744D80" w:rsidRDefault="00744D80"/>
          <w:p w14:paraId="436D4410" w14:textId="77777777" w:rsidR="00744D80" w:rsidRPr="00744D80" w:rsidRDefault="00744D80"/>
          <w:p w14:paraId="51D8E3EA" w14:textId="77777777" w:rsidR="00744D80" w:rsidRPr="00744D80" w:rsidRDefault="00744D80"/>
          <w:p w14:paraId="08AC7A80" w14:textId="77777777" w:rsidR="00744D80" w:rsidRPr="00744D80" w:rsidRDefault="00744D80"/>
        </w:tc>
      </w:tr>
      <w:tr w:rsidR="00744D80" w:rsidRPr="00744D80" w14:paraId="66EB66E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FCFAB47" w14:textId="77777777" w:rsidR="00744D80" w:rsidRPr="00744D80" w:rsidRDefault="00744D80">
            <w:pPr>
              <w:rPr>
                <w:b/>
                <w:bCs/>
                <w:iCs/>
              </w:rPr>
            </w:pPr>
            <w:r w:rsidRPr="00744D80">
              <w:rPr>
                <w:b/>
                <w:bCs/>
                <w:iCs/>
              </w:rPr>
              <w:t>Family History of Glaucoma</w:t>
            </w:r>
          </w:p>
        </w:tc>
        <w:tc>
          <w:tcPr>
            <w:tcW w:w="1979" w:type="dxa"/>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1587" w:type="dxa"/>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2046" w:type="dxa"/>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1865" w:type="dxa"/>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FD7B961" w14:textId="77777777" w:rsidR="00744D80" w:rsidRPr="00744D80" w:rsidRDefault="00744D80">
            <w:pPr>
              <w:rPr>
                <w:b/>
                <w:bCs/>
                <w:iCs/>
              </w:rPr>
            </w:pPr>
            <w:r w:rsidRPr="00744D80">
              <w:rPr>
                <w:b/>
                <w:bCs/>
                <w:iCs/>
              </w:rPr>
              <w:t>Diabetes Mellitus</w:t>
            </w:r>
          </w:p>
        </w:tc>
        <w:tc>
          <w:tcPr>
            <w:tcW w:w="1979" w:type="dxa"/>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1587" w:type="dxa"/>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2046" w:type="dxa"/>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1865" w:type="dxa"/>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23CD4E2" w14:textId="77777777" w:rsidR="00744D80" w:rsidRPr="00744D80" w:rsidRDefault="00744D80">
            <w:pPr>
              <w:rPr>
                <w:iCs/>
              </w:rPr>
            </w:pPr>
            <w:r w:rsidRPr="00744D80">
              <w:rPr>
                <w:iCs/>
              </w:rPr>
              <w:t xml:space="preserve">Self-Reported Hypertension </w:t>
            </w:r>
          </w:p>
        </w:tc>
        <w:tc>
          <w:tcPr>
            <w:tcW w:w="1979" w:type="dxa"/>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1587" w:type="dxa"/>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2046" w:type="dxa"/>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D646722" w14:textId="77777777" w:rsidR="00744D80" w:rsidRPr="00744D80" w:rsidRDefault="00744D80">
            <w:pPr>
              <w:rPr>
                <w:iCs/>
              </w:rPr>
            </w:pPr>
            <w:r w:rsidRPr="00744D80">
              <w:rPr>
                <w:iCs/>
              </w:rPr>
              <w:t>Ever smoking history</w:t>
            </w:r>
          </w:p>
        </w:tc>
        <w:tc>
          <w:tcPr>
            <w:tcW w:w="1979" w:type="dxa"/>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1587" w:type="dxa"/>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2ECAF72" w14:textId="77777777" w:rsidR="00744D80" w:rsidRPr="00744D80" w:rsidRDefault="00744D80">
            <w:pPr>
              <w:rPr>
                <w:iCs/>
              </w:rPr>
            </w:pPr>
            <w:r w:rsidRPr="00744D80">
              <w:rPr>
                <w:iCs/>
              </w:rPr>
              <w:t>Hyperlipidemia</w:t>
            </w:r>
          </w:p>
        </w:tc>
        <w:tc>
          <w:tcPr>
            <w:tcW w:w="1979" w:type="dxa"/>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1587" w:type="dxa"/>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2046" w:type="dxa"/>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CB7796" w14:textId="77777777" w:rsidR="00744D80" w:rsidRPr="00744D80" w:rsidRDefault="00744D80">
            <w:pPr>
              <w:rPr>
                <w:iCs/>
              </w:rPr>
            </w:pPr>
            <w:r w:rsidRPr="00744D80">
              <w:rPr>
                <w:iCs/>
              </w:rPr>
              <w:t>Height (cm)</w:t>
            </w:r>
          </w:p>
        </w:tc>
        <w:tc>
          <w:tcPr>
            <w:tcW w:w="1979" w:type="dxa"/>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1587" w:type="dxa"/>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2046" w:type="dxa"/>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1A9DDF9" w14:textId="77777777" w:rsidR="00744D80" w:rsidRPr="00744D80" w:rsidRDefault="00744D80">
            <w:pPr>
              <w:rPr>
                <w:iCs/>
              </w:rPr>
            </w:pPr>
            <w:r w:rsidRPr="00744D80">
              <w:rPr>
                <w:iCs/>
              </w:rPr>
              <w:t>Weight (kg)</w:t>
            </w:r>
          </w:p>
        </w:tc>
        <w:tc>
          <w:tcPr>
            <w:tcW w:w="1979" w:type="dxa"/>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1587" w:type="dxa"/>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2046" w:type="dxa"/>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2CDB8537" w14:textId="77777777" w:rsidR="00744D80" w:rsidRPr="00744D80" w:rsidRDefault="00744D80">
            <w:pPr>
              <w:rPr>
                <w:iCs/>
              </w:rPr>
            </w:pPr>
            <w:r w:rsidRPr="00744D80">
              <w:rPr>
                <w:iCs/>
              </w:rPr>
              <w:t>Systolic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1587" w:type="dxa"/>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2046" w:type="dxa"/>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641ABFD5" w14:textId="77777777" w:rsidR="00744D80" w:rsidRPr="00744D80" w:rsidRDefault="00744D80">
            <w:pPr>
              <w:rPr>
                <w:iCs/>
              </w:rPr>
            </w:pPr>
            <w:r w:rsidRPr="00744D80">
              <w:rPr>
                <w:iCs/>
              </w:rPr>
              <w:t>Diastolic Blood Pressure (mm Hg)</w:t>
            </w:r>
          </w:p>
        </w:tc>
        <w:tc>
          <w:tcPr>
            <w:tcW w:w="1979" w:type="dxa"/>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1587" w:type="dxa"/>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2046" w:type="dxa"/>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75CC2D9" w14:textId="77777777" w:rsidR="00744D80" w:rsidRPr="00744D80" w:rsidRDefault="00744D80">
            <w:pPr>
              <w:rPr>
                <w:b/>
                <w:bCs/>
                <w:iCs/>
              </w:rPr>
            </w:pPr>
            <w:r w:rsidRPr="00744D80">
              <w:rPr>
                <w:b/>
                <w:bCs/>
                <w:iCs/>
              </w:rPr>
              <w:t>Intraocular pressure (mm Hg)</w:t>
            </w:r>
          </w:p>
        </w:tc>
        <w:tc>
          <w:tcPr>
            <w:tcW w:w="1979" w:type="dxa"/>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1587" w:type="dxa"/>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1865" w:type="dxa"/>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EC4094A" w14:textId="77777777" w:rsidR="00744D80" w:rsidRPr="00744D80" w:rsidRDefault="00744D80">
            <w:pPr>
              <w:rPr>
                <w:iCs/>
              </w:rPr>
            </w:pPr>
            <w:r w:rsidRPr="00744D80">
              <w:rPr>
                <w:iCs/>
              </w:rPr>
              <w:t>Spherical equivalent (D)</w:t>
            </w:r>
          </w:p>
        </w:tc>
        <w:tc>
          <w:tcPr>
            <w:tcW w:w="1979" w:type="dxa"/>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1587" w:type="dxa"/>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13D4ED54" w14:textId="77777777" w:rsidR="00744D80" w:rsidRPr="00744D80" w:rsidRDefault="00744D80">
            <w:pPr>
              <w:rPr>
                <w:b/>
                <w:bCs/>
                <w:iCs/>
              </w:rPr>
            </w:pPr>
            <w:r w:rsidRPr="00744D80">
              <w:rPr>
                <w:b/>
                <w:bCs/>
                <w:iCs/>
              </w:rPr>
              <w:t>Axial length (mm)</w:t>
            </w:r>
          </w:p>
        </w:tc>
        <w:tc>
          <w:tcPr>
            <w:tcW w:w="1979" w:type="dxa"/>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1587" w:type="dxa"/>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1865" w:type="dxa"/>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56E5ADA3" w14:textId="77777777" w:rsidR="00744D80" w:rsidRPr="00744D80" w:rsidRDefault="00744D80">
            <w:pPr>
              <w:rPr>
                <w:iCs/>
              </w:rPr>
            </w:pPr>
            <w:r w:rsidRPr="00744D80">
              <w:rPr>
                <w:iCs/>
              </w:rPr>
              <w:t>Anterior chamber depth (mm)</w:t>
            </w:r>
          </w:p>
        </w:tc>
        <w:tc>
          <w:tcPr>
            <w:tcW w:w="1979" w:type="dxa"/>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1587" w:type="dxa"/>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2046" w:type="dxa"/>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07BD89E2" w14:textId="77777777" w:rsidR="00744D80" w:rsidRPr="00744D80" w:rsidRDefault="00744D80">
            <w:pPr>
              <w:rPr>
                <w:iCs/>
              </w:rPr>
            </w:pPr>
            <w:r w:rsidRPr="00744D80">
              <w:rPr>
                <w:iCs/>
              </w:rPr>
              <w:t>Central corneal thickness (microns)</w:t>
            </w:r>
          </w:p>
        </w:tc>
        <w:tc>
          <w:tcPr>
            <w:tcW w:w="1979" w:type="dxa"/>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1587" w:type="dxa"/>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2046" w:type="dxa"/>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CDD3AB6" w14:textId="77777777" w:rsidR="00744D80" w:rsidRPr="00744D80" w:rsidRDefault="00744D80">
            <w:pPr>
              <w:rPr>
                <w:iCs/>
              </w:rPr>
            </w:pPr>
            <w:r w:rsidRPr="00744D80">
              <w:rPr>
                <w:iCs/>
              </w:rPr>
              <w:t>Vertical cup-disc ratio</w:t>
            </w:r>
          </w:p>
        </w:tc>
        <w:tc>
          <w:tcPr>
            <w:tcW w:w="1979" w:type="dxa"/>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1587" w:type="dxa"/>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71FDFCDE" w14:textId="77777777" w:rsidR="00744D80" w:rsidRPr="00744D80" w:rsidRDefault="00744D80">
            <w:pPr>
              <w:rPr>
                <w:iCs/>
              </w:rPr>
            </w:pPr>
            <w:r w:rsidRPr="00744D80">
              <w:rPr>
                <w:iCs/>
              </w:rPr>
              <w:t>Lens thickness (microns)</w:t>
            </w:r>
          </w:p>
        </w:tc>
        <w:tc>
          <w:tcPr>
            <w:tcW w:w="1979" w:type="dxa"/>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1587" w:type="dxa"/>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2046" w:type="dxa"/>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744D80">
        <w:tc>
          <w:tcPr>
            <w:tcW w:w="1873" w:type="dxa"/>
            <w:tcBorders>
              <w:top w:val="single" w:sz="4" w:space="0" w:color="auto"/>
              <w:left w:val="single" w:sz="4" w:space="0" w:color="auto"/>
              <w:bottom w:val="single" w:sz="4" w:space="0" w:color="auto"/>
              <w:right w:val="single" w:sz="4" w:space="0" w:color="auto"/>
            </w:tcBorders>
            <w:hideMark/>
          </w:tcPr>
          <w:p w14:paraId="44649E7D" w14:textId="77777777" w:rsidR="00744D80" w:rsidRPr="00744D80" w:rsidRDefault="00744D80">
            <w:pPr>
              <w:rPr>
                <w:iCs/>
              </w:rPr>
            </w:pPr>
            <w:r w:rsidRPr="00744D80">
              <w:rPr>
                <w:iCs/>
              </w:rPr>
              <w:t>Visual field mean deviation (dB)</w:t>
            </w:r>
          </w:p>
        </w:tc>
        <w:tc>
          <w:tcPr>
            <w:tcW w:w="1979" w:type="dxa"/>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1587" w:type="dxa"/>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2046" w:type="dxa"/>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1865" w:type="dxa"/>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744D80">
        <w:tc>
          <w:tcPr>
            <w:tcW w:w="9350" w:type="dxa"/>
            <w:gridSpan w:val="5"/>
            <w:tcBorders>
              <w:top w:val="single" w:sz="4" w:space="0" w:color="auto"/>
              <w:left w:val="single" w:sz="4" w:space="0" w:color="auto"/>
              <w:bottom w:val="single" w:sz="4" w:space="0" w:color="auto"/>
              <w:right w:val="single" w:sz="4" w:space="0" w:color="auto"/>
            </w:tcBorders>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2B90F90A" w14:textId="77777777" w:rsidR="00744D80" w:rsidRPr="00744D80" w:rsidRDefault="00744D80" w:rsidP="00744D80"/>
    <w:p w14:paraId="60BDC661" w14:textId="77777777" w:rsidR="00744D80" w:rsidRPr="00744D80" w:rsidRDefault="00744D80" w:rsidP="00744D80"/>
    <w:p w14:paraId="2D612F32" w14:textId="77777777" w:rsidR="00744D80" w:rsidRPr="00744D80" w:rsidRDefault="00744D80" w:rsidP="00744D80"/>
    <w:tbl>
      <w:tblPr>
        <w:tblStyle w:val="TableGrid"/>
        <w:tblW w:w="5000" w:type="pct"/>
        <w:jc w:val="center"/>
        <w:tblLook w:val="04A0" w:firstRow="1" w:lastRow="0" w:firstColumn="1" w:lastColumn="0" w:noHBand="0" w:noVBand="1"/>
      </w:tblPr>
      <w:tblGrid>
        <w:gridCol w:w="1935"/>
        <w:gridCol w:w="1601"/>
        <w:gridCol w:w="1012"/>
        <w:gridCol w:w="926"/>
        <w:gridCol w:w="926"/>
        <w:gridCol w:w="843"/>
        <w:gridCol w:w="2107"/>
      </w:tblGrid>
      <w:tr w:rsidR="00744D80" w:rsidRPr="00744D80" w14:paraId="68E0B2C4"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45C6D7B" w14:textId="77777777" w:rsidR="00744D80" w:rsidRPr="00744D80" w:rsidRDefault="00744D80">
            <w:r w:rsidRPr="00744D80">
              <w:rPr>
                <w:b/>
                <w:bCs/>
              </w:rPr>
              <w:t>Table 6</w:t>
            </w:r>
            <w:r w:rsidRPr="00744D80">
              <w:t xml:space="preserve">. </w:t>
            </w:r>
            <w:r w:rsidRPr="00744D80">
              <w:rPr>
                <w:b/>
              </w:rPr>
              <w:t>Age-specific Open Angle Glaucoma Prevalence (%) in different population studies</w:t>
            </w:r>
          </w:p>
        </w:tc>
      </w:tr>
      <w:tr w:rsidR="00744D80" w:rsidRPr="00744D80" w14:paraId="7EA5592A"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744D80">
        <w:trPr>
          <w:trHeight w:val="917"/>
          <w:jc w:val="center"/>
        </w:trPr>
        <w:tc>
          <w:tcPr>
            <w:tcW w:w="1035" w:type="pct"/>
            <w:tcBorders>
              <w:top w:val="single" w:sz="4" w:space="0" w:color="auto"/>
              <w:left w:val="single" w:sz="4" w:space="0" w:color="auto"/>
              <w:bottom w:val="single" w:sz="4" w:space="0" w:color="auto"/>
              <w:right w:val="single" w:sz="4" w:space="0" w:color="auto"/>
            </w:tcBorders>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0"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6B63D69C" w14:textId="77777777" w:rsidR="00744D80" w:rsidRPr="00744D80" w:rsidRDefault="00744D80">
            <w:r w:rsidRPr="00744D80">
              <w:t xml:space="preserve">Baltimore Eye Study </w:t>
            </w:r>
          </w:p>
          <w:p w14:paraId="702CFCC7" w14:textId="77777777"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0"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2982A8AA" w14:textId="77777777" w:rsidR="00744D80" w:rsidRPr="00744D80" w:rsidRDefault="00744D80">
            <w:r w:rsidRPr="00744D80">
              <w:t>Baltimore Eye Study</w:t>
            </w:r>
          </w:p>
          <w:p w14:paraId="148D48B8" w14:textId="77777777" w:rsidR="00744D80" w:rsidRPr="00744D80" w:rsidRDefault="00744D80">
            <w:r w:rsidRPr="00744D80">
              <w:t xml:space="preserve"> (1985-1988)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0"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C7C9E95" w14:textId="77777777" w:rsidR="00744D80" w:rsidRPr="00744D80" w:rsidRDefault="00744D80">
            <w:r w:rsidRPr="00744D80">
              <w:t>LALES</w:t>
            </w:r>
          </w:p>
          <w:p w14:paraId="23DC7A0B" w14:textId="77777777" w:rsidR="00744D80" w:rsidRPr="00744D80" w:rsidRDefault="00744D80">
            <w:pPr>
              <w:rPr>
                <w:b/>
                <w:bCs/>
              </w:rPr>
            </w:pPr>
            <w:r w:rsidRPr="00744D80">
              <w:t xml:space="preserve"> (2000-2003)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0"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0"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24365F38" w14:textId="77777777" w:rsidR="00744D80" w:rsidRPr="00744D80" w:rsidRDefault="00744D80">
            <w:pPr>
              <w:jc w:val="center"/>
            </w:pPr>
            <w:r w:rsidRPr="00744D80">
              <w:t xml:space="preserve">2.63 </w:t>
            </w:r>
          </w:p>
          <w:p w14:paraId="54EFB318" w14:textId="77777777" w:rsidR="00744D80" w:rsidRPr="00744D80" w:rsidRDefault="00744D80">
            <w:pPr>
              <w:jc w:val="center"/>
            </w:pPr>
            <w:r w:rsidRPr="00744D80">
              <w:t>(2.07-3.20)</w:t>
            </w:r>
          </w:p>
        </w:tc>
      </w:tr>
      <w:tr w:rsidR="00744D80" w:rsidRPr="00744D80" w14:paraId="53BE673F"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D3589B8" w14:textId="77777777" w:rsidR="00744D80" w:rsidRPr="00744D80" w:rsidRDefault="00744D80">
            <w:pPr>
              <w:jc w:val="center"/>
            </w:pPr>
            <w:r w:rsidRPr="00744D80">
              <w:t>2.34</w:t>
            </w:r>
          </w:p>
          <w:p w14:paraId="19F128FE" w14:textId="77777777" w:rsidR="00744D80" w:rsidRPr="00744D80" w:rsidRDefault="00744D80">
            <w:pPr>
              <w:jc w:val="center"/>
            </w:pPr>
            <w:r w:rsidRPr="00744D80">
              <w:t xml:space="preserve"> (1.88-2.80)</w:t>
            </w:r>
          </w:p>
        </w:tc>
      </w:tr>
      <w:tr w:rsidR="00744D80" w:rsidRPr="00744D80" w14:paraId="6F5C947F" w14:textId="77777777" w:rsidTr="00744D80">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744D80">
        <w:trPr>
          <w:trHeight w:val="620"/>
          <w:jc w:val="center"/>
        </w:trPr>
        <w:tc>
          <w:tcPr>
            <w:tcW w:w="1035" w:type="pct"/>
            <w:tcBorders>
              <w:top w:val="single" w:sz="4" w:space="0" w:color="auto"/>
              <w:left w:val="single" w:sz="4" w:space="0" w:color="auto"/>
              <w:bottom w:val="single" w:sz="4" w:space="0" w:color="auto"/>
              <w:right w:val="single" w:sz="4" w:space="0" w:color="auto"/>
            </w:tcBorders>
            <w:hideMark/>
          </w:tcPr>
          <w:p w14:paraId="4DB9B0C4" w14:textId="77777777" w:rsidR="00744D80" w:rsidRPr="00744D80" w:rsidRDefault="00744D80">
            <w:r w:rsidRPr="00744D80">
              <w:t>Singapore Chinese Eye Study</w:t>
            </w:r>
            <w:r w:rsidRPr="00744D80">
              <w:rPr>
                <w:vertAlign w:val="superscript"/>
              </w:rPr>
              <w:t>*</w:t>
            </w:r>
            <w:r w:rsidRPr="00744D80">
              <w:t xml:space="preserve"> </w:t>
            </w:r>
          </w:p>
          <w:p w14:paraId="67BF26F1" w14:textId="77777777"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0"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3F48F5FF" w14:textId="77777777" w:rsidR="00744D80" w:rsidRPr="00744D80" w:rsidRDefault="00744D80">
            <w:pPr>
              <w:jc w:val="center"/>
            </w:pPr>
            <w:r w:rsidRPr="00744D80">
              <w:t xml:space="preserve">2.00 </w:t>
            </w:r>
          </w:p>
          <w:p w14:paraId="6D120675" w14:textId="77777777"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0"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6BF40DC5" w14:textId="77777777" w:rsidR="00744D80" w:rsidRPr="00744D80" w:rsidRDefault="00744D80">
            <w:pPr>
              <w:jc w:val="center"/>
            </w:pPr>
            <w:r w:rsidRPr="00744D80">
              <w:t xml:space="preserve">1.98 </w:t>
            </w:r>
          </w:p>
          <w:p w14:paraId="0CC122D3" w14:textId="77777777" w:rsidR="00744D80" w:rsidRPr="00744D80" w:rsidRDefault="00744D80">
            <w:pPr>
              <w:jc w:val="center"/>
            </w:pPr>
            <w:r w:rsidRPr="00744D80">
              <w:t>(1.63-2.33)</w:t>
            </w:r>
          </w:p>
        </w:tc>
      </w:tr>
      <w:tr w:rsidR="00744D80" w:rsidRPr="00744D80" w14:paraId="4859F24C"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3DB12B7F" w14:textId="77777777" w:rsidR="00744D80" w:rsidRPr="00744D80" w:rsidRDefault="00744D80">
            <w:r w:rsidRPr="00744D80">
              <w:t>Handan Eye Study</w:t>
            </w:r>
            <w:r w:rsidRPr="00744D80">
              <w:rPr>
                <w:vertAlign w:val="superscript"/>
              </w:rPr>
              <w:t>*</w:t>
            </w:r>
            <w:r w:rsidRPr="00744D80">
              <w:t xml:space="preserve"> </w:t>
            </w:r>
          </w:p>
          <w:p w14:paraId="50DE7177" w14:textId="77777777"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0"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63EB35F5" w14:textId="77777777" w:rsidR="00744D80" w:rsidRPr="00744D80" w:rsidRDefault="00744D80">
            <w:proofErr w:type="spellStart"/>
            <w:r w:rsidRPr="00744D80">
              <w:t>Kumejima</w:t>
            </w:r>
            <w:proofErr w:type="spellEnd"/>
            <w:r w:rsidRPr="00744D80">
              <w:rPr>
                <w:vertAlign w:val="superscript"/>
              </w:rPr>
              <w:t>*</w:t>
            </w:r>
            <w:r w:rsidRPr="00744D80">
              <w:t xml:space="preserve"> </w:t>
            </w:r>
          </w:p>
          <w:p w14:paraId="5181E074" w14:textId="77777777"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0"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13309D95" w14:textId="77777777" w:rsidR="00744D80" w:rsidRPr="00744D80" w:rsidRDefault="00744D80">
            <w:r w:rsidRPr="00744D80">
              <w:t>Chennai Glaucoma Study</w:t>
            </w:r>
            <w:r w:rsidRPr="00744D80">
              <w:rPr>
                <w:vertAlign w:val="superscript"/>
              </w:rPr>
              <w:t>*</w:t>
            </w:r>
            <w:r w:rsidRPr="00744D80">
              <w:t xml:space="preserve"> </w:t>
            </w:r>
          </w:p>
          <w:p w14:paraId="4B1A1DB7" w14:textId="77777777"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0"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744D80">
        <w:trPr>
          <w:jc w:val="center"/>
        </w:trPr>
        <w:tc>
          <w:tcPr>
            <w:tcW w:w="1035" w:type="pct"/>
            <w:tcBorders>
              <w:top w:val="single" w:sz="4" w:space="0" w:color="auto"/>
              <w:left w:val="single" w:sz="4" w:space="0" w:color="auto"/>
              <w:bottom w:val="single" w:sz="4" w:space="0" w:color="auto"/>
              <w:right w:val="single" w:sz="4" w:space="0" w:color="auto"/>
            </w:tcBorders>
            <w:hideMark/>
          </w:tcPr>
          <w:p w14:paraId="04E11F81" w14:textId="77777777" w:rsidR="00744D80" w:rsidRPr="00744D80" w:rsidRDefault="00744D80">
            <w:r w:rsidRPr="00744D80">
              <w:t xml:space="preserve">Barbados Eye Study </w:t>
            </w:r>
          </w:p>
          <w:p w14:paraId="4B825D3F" w14:textId="77777777"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0"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744D80">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00A9ABEF" w14:textId="77777777" w:rsidR="00744D80" w:rsidRPr="00744D80" w:rsidRDefault="00744D80">
            <w:r w:rsidRPr="00744D80">
              <w:rPr>
                <w:vertAlign w:val="superscript"/>
              </w:rPr>
              <w:t>*</w:t>
            </w:r>
            <w:r w:rsidRPr="00744D80">
              <w:t xml:space="preserve">utilized International Society of Geographical and Epidemiological Ophthalmology (ISGEO) definition of OAG; ** 2010 Census data for Asian Population was used for age-standardization. </w:t>
            </w:r>
          </w:p>
          <w:p w14:paraId="08359EBC" w14:textId="77777777" w:rsidR="00744D80" w:rsidRPr="00744D80" w:rsidRDefault="00744D80">
            <w:r w:rsidRPr="00744D80">
              <w:rPr>
                <w:vertAlign w:val="superscript"/>
              </w:rPr>
              <w:t xml:space="preserve">1  </w:t>
            </w:r>
            <w:r w:rsidRPr="00744D80">
              <w:t>Beaver Dam Eye Study age groups reported were: 55-64;65-74;75+</w:t>
            </w:r>
          </w:p>
        </w:tc>
      </w:tr>
    </w:tbl>
    <w:p w14:paraId="722D6D80" w14:textId="77777777" w:rsidR="00744D80" w:rsidRPr="00744D80" w:rsidRDefault="00744D80" w:rsidP="00744D80"/>
    <w:p w14:paraId="6B705379" w14:textId="77777777" w:rsidR="00744D80" w:rsidRPr="00744D80" w:rsidRDefault="00744D80" w:rsidP="00744D80"/>
    <w:p w14:paraId="63BBAEE1" w14:textId="77777777" w:rsidR="00744D80" w:rsidRPr="00744D80" w:rsidRDefault="00744D80" w:rsidP="00744D80">
      <w:pPr>
        <w:spacing w:line="480" w:lineRule="auto"/>
        <w:rPr>
          <w:rFonts w:cstheme="minorHAnsi"/>
        </w:rPr>
      </w:pPr>
      <w:r w:rsidRPr="00744D80">
        <w:rPr>
          <w:rFonts w:cstheme="minorHAnsi"/>
        </w:rPr>
        <w:t>Chinese Americans had high prevalence of open angle glaucoma, with the majority having untreated intraocular pressure (IOP) under 21 mm Hg. Risk factors included older age, higher IOP, longer axial length, family history, and diabetes.</w:t>
      </w:r>
    </w:p>
    <w:p w14:paraId="369C8B47" w14:textId="2B57C374" w:rsidR="00744D80" w:rsidRPr="00744D80" w:rsidRDefault="00744D80" w:rsidP="000C2982">
      <w:pPr>
        <w:spacing w:line="480" w:lineRule="auto"/>
        <w:rPr>
          <w:rFonts w:ascii="Arial" w:hAnsi="Arial" w:cs="Arial"/>
        </w:rPr>
      </w:pPr>
    </w:p>
    <w:p w14:paraId="19F2F064" w14:textId="77777777" w:rsidR="00744D80" w:rsidRPr="00744D80" w:rsidRDefault="00744D80" w:rsidP="00744D80">
      <w:pPr>
        <w:spacing w:line="480" w:lineRule="auto"/>
        <w:rPr>
          <w:rFonts w:ascii="Arial" w:hAnsi="Arial" w:cs="Arial"/>
          <w:b/>
        </w:rPr>
      </w:pPr>
      <w:r w:rsidRPr="00744D80">
        <w:rPr>
          <w:rFonts w:ascii="Arial" w:hAnsi="Arial" w:cs="Arial"/>
          <w:b/>
        </w:rPr>
        <w:t xml:space="preserve">Declaration of Interest Statement </w:t>
      </w:r>
    </w:p>
    <w:p w14:paraId="17FCF23D" w14:textId="77777777" w:rsidR="00744D80" w:rsidRPr="00744D80" w:rsidRDefault="00744D80" w:rsidP="00744D80">
      <w:pPr>
        <w:pStyle w:val="ListParagraph"/>
        <w:numPr>
          <w:ilvl w:val="0"/>
          <w:numId w:val="14"/>
        </w:numPr>
        <w:spacing w:line="480" w:lineRule="auto"/>
        <w:jc w:val="both"/>
      </w:pPr>
      <w:r w:rsidRPr="00744D80">
        <w:rPr>
          <w:shd w:val="clear" w:color="auto" w:fill="FFFFFF"/>
        </w:rPr>
        <w:t>No conflicting relationship exists for any author</w:t>
      </w:r>
    </w:p>
    <w:p w14:paraId="5DE5D3B1" w14:textId="77777777" w:rsidR="00744D80" w:rsidRPr="00744D80" w:rsidRDefault="00744D80" w:rsidP="00744D80">
      <w:pPr>
        <w:tabs>
          <w:tab w:val="left" w:pos="1260"/>
        </w:tabs>
        <w:autoSpaceDE w:val="0"/>
        <w:autoSpaceDN w:val="0"/>
        <w:adjustRightInd w:val="0"/>
        <w:spacing w:line="480" w:lineRule="auto"/>
        <w:jc w:val="both"/>
        <w:rPr>
          <w:rFonts w:ascii="Arial" w:hAnsi="Arial" w:cs="Arial"/>
        </w:rPr>
      </w:pPr>
    </w:p>
    <w:p w14:paraId="54F71CB8" w14:textId="77777777" w:rsidR="00744D80" w:rsidRPr="00744D80" w:rsidRDefault="00744D80" w:rsidP="00744D80">
      <w:pPr>
        <w:pStyle w:val="ListParagraph"/>
        <w:rPr>
          <w:b/>
        </w:rPr>
      </w:pPr>
    </w:p>
    <w:p w14:paraId="60F1F169" w14:textId="49FF062F" w:rsidR="00744D80" w:rsidRPr="00744D80" w:rsidRDefault="00744D80">
      <w:pPr>
        <w:rPr>
          <w:rFonts w:ascii="Arial" w:hAnsi="Arial" w:cs="Arial"/>
        </w:rPr>
      </w:pPr>
      <w:r w:rsidRPr="00744D80">
        <w:rPr>
          <w:rFonts w:ascii="Arial" w:hAnsi="Arial" w:cs="Arial"/>
        </w:rPr>
        <w:br w:type="page"/>
      </w:r>
    </w:p>
    <w:p w14:paraId="40F44801" w14:textId="77777777" w:rsidR="00744D80" w:rsidRPr="00744D80" w:rsidRDefault="00744D80" w:rsidP="00744D80"/>
    <w:p w14:paraId="767B2FFE" w14:textId="77777777" w:rsidR="00744D80" w:rsidRPr="00744D80" w:rsidRDefault="00744D80" w:rsidP="00744D80"/>
    <w:tbl>
      <w:tblPr>
        <w:tblStyle w:val="TableGrid"/>
        <w:tblW w:w="0" w:type="auto"/>
        <w:tblLook w:val="04A0" w:firstRow="1" w:lastRow="0" w:firstColumn="1" w:lastColumn="0" w:noHBand="0" w:noVBand="1"/>
      </w:tblPr>
      <w:tblGrid>
        <w:gridCol w:w="3116"/>
        <w:gridCol w:w="3117"/>
        <w:gridCol w:w="3117"/>
      </w:tblGrid>
      <w:tr w:rsidR="00744D80" w:rsidRPr="00744D80" w14:paraId="189C867C"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EED171C" w14:textId="77777777" w:rsidR="00744D80" w:rsidRPr="00744D80" w:rsidRDefault="00744D80">
            <w:r w:rsidRPr="00744D80">
              <w:rPr>
                <w:b/>
                <w:bCs/>
              </w:rPr>
              <w:t xml:space="preserve">Supplemental Table. </w:t>
            </w:r>
            <w:r w:rsidRPr="00744D80">
              <w:rPr>
                <w:b/>
              </w:rPr>
              <w:t>Frequency of specific diagnostic criteria for defining open-angle glaucoma in Chinese American Eye Disease Study Participants</w:t>
            </w:r>
          </w:p>
        </w:tc>
      </w:tr>
      <w:tr w:rsidR="00744D80" w:rsidRPr="00744D80" w14:paraId="32844467"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7DFF985" w14:textId="77777777" w:rsidR="00744D80" w:rsidRPr="00744D80" w:rsidRDefault="00744D80">
            <w:r w:rsidRPr="00744D80">
              <w:t>Diagnostic Criteria</w:t>
            </w:r>
          </w:p>
        </w:tc>
        <w:tc>
          <w:tcPr>
            <w:tcW w:w="3117" w:type="dxa"/>
            <w:tcBorders>
              <w:top w:val="single" w:sz="4" w:space="0" w:color="auto"/>
              <w:left w:val="single" w:sz="4" w:space="0" w:color="auto"/>
              <w:bottom w:val="single" w:sz="4" w:space="0" w:color="auto"/>
              <w:right w:val="single" w:sz="4" w:space="0" w:color="auto"/>
            </w:tcBorders>
            <w:hideMark/>
          </w:tcPr>
          <w:p w14:paraId="76743F2D" w14:textId="77777777" w:rsidR="00744D80" w:rsidRPr="00744D80" w:rsidRDefault="00744D80">
            <w:r w:rsidRPr="00744D80">
              <w:t>N</w:t>
            </w:r>
          </w:p>
        </w:tc>
        <w:tc>
          <w:tcPr>
            <w:tcW w:w="3117" w:type="dxa"/>
            <w:tcBorders>
              <w:top w:val="single" w:sz="4" w:space="0" w:color="auto"/>
              <w:left w:val="single" w:sz="4" w:space="0" w:color="auto"/>
              <w:bottom w:val="single" w:sz="4" w:space="0" w:color="auto"/>
              <w:right w:val="single" w:sz="4" w:space="0" w:color="auto"/>
            </w:tcBorders>
            <w:hideMark/>
          </w:tcPr>
          <w:p w14:paraId="64A895B6" w14:textId="77777777" w:rsidR="00744D80" w:rsidRPr="00744D80" w:rsidRDefault="00744D80">
            <w:r w:rsidRPr="00744D80">
              <w:t>%</w:t>
            </w:r>
          </w:p>
        </w:tc>
      </w:tr>
      <w:tr w:rsidR="00744D80" w:rsidRPr="00744D80" w14:paraId="56769CB1" w14:textId="77777777" w:rsidTr="00744D80">
        <w:trPr>
          <w:trHeight w:val="332"/>
        </w:trPr>
        <w:tc>
          <w:tcPr>
            <w:tcW w:w="3116" w:type="dxa"/>
            <w:tcBorders>
              <w:top w:val="single" w:sz="4" w:space="0" w:color="auto"/>
              <w:left w:val="single" w:sz="4" w:space="0" w:color="auto"/>
              <w:bottom w:val="single" w:sz="4" w:space="0" w:color="auto"/>
              <w:right w:val="single" w:sz="4" w:space="0" w:color="auto"/>
            </w:tcBorders>
          </w:tcPr>
          <w:p w14:paraId="174102BB"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34127535"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tcPr>
          <w:p w14:paraId="432751B6" w14:textId="77777777" w:rsidR="00744D80" w:rsidRPr="00744D80" w:rsidRDefault="00744D80"/>
        </w:tc>
      </w:tr>
      <w:tr w:rsidR="00744D80" w:rsidRPr="00744D80" w14:paraId="2887F747"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1F660985" w14:textId="77777777" w:rsidR="00744D80" w:rsidRPr="00744D80" w:rsidRDefault="00744D80">
            <w:r w:rsidRPr="00744D80">
              <w:t>Evidence of visual field and optic disc damage</w:t>
            </w:r>
          </w:p>
        </w:tc>
      </w:tr>
      <w:tr w:rsidR="00744D80" w:rsidRPr="00744D80" w14:paraId="5E3C93AF"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03262EF8" w14:textId="77777777" w:rsidR="00744D80" w:rsidRPr="00744D80" w:rsidRDefault="00744D80">
            <w:r w:rsidRPr="00744D80">
              <w:t xml:space="preserve">Open angle, </w:t>
            </w:r>
            <w:r w:rsidRPr="00744D80">
              <w:sym w:font="Symbol" w:char="F0B3"/>
            </w:r>
            <w:r w:rsidRPr="00744D80">
              <w:t>2 reliable, abnormal visual field tests with excellent congruence and optic disc damage, both characteristic of glaucoma</w:t>
            </w:r>
          </w:p>
        </w:tc>
        <w:tc>
          <w:tcPr>
            <w:tcW w:w="3117" w:type="dxa"/>
            <w:tcBorders>
              <w:top w:val="single" w:sz="4" w:space="0" w:color="auto"/>
              <w:left w:val="single" w:sz="4" w:space="0" w:color="auto"/>
              <w:bottom w:val="single" w:sz="4" w:space="0" w:color="auto"/>
              <w:right w:val="single" w:sz="4" w:space="0" w:color="auto"/>
            </w:tcBorders>
            <w:hideMark/>
          </w:tcPr>
          <w:p w14:paraId="6AE4A134" w14:textId="77777777" w:rsidR="00744D80" w:rsidRPr="00744D80" w:rsidRDefault="00744D80">
            <w:r w:rsidRPr="00744D80">
              <w:t>71</w:t>
            </w:r>
          </w:p>
        </w:tc>
        <w:tc>
          <w:tcPr>
            <w:tcW w:w="3117" w:type="dxa"/>
            <w:tcBorders>
              <w:top w:val="single" w:sz="4" w:space="0" w:color="auto"/>
              <w:left w:val="single" w:sz="4" w:space="0" w:color="auto"/>
              <w:bottom w:val="single" w:sz="4" w:space="0" w:color="auto"/>
              <w:right w:val="single" w:sz="4" w:space="0" w:color="auto"/>
            </w:tcBorders>
            <w:hideMark/>
          </w:tcPr>
          <w:p w14:paraId="6009422D" w14:textId="77777777" w:rsidR="00744D80" w:rsidRPr="00744D80" w:rsidRDefault="00744D80">
            <w:r w:rsidRPr="00744D80">
              <w:t>34.3</w:t>
            </w:r>
          </w:p>
        </w:tc>
      </w:tr>
      <w:tr w:rsidR="00744D80" w:rsidRPr="00744D80" w14:paraId="5129CB44"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54FA8A86" w14:textId="77777777" w:rsidR="00744D80" w:rsidRPr="00744D80" w:rsidRDefault="00744D80">
            <w:r w:rsidRPr="00744D80">
              <w:t>Open angle, 1 abnormal visual field test and optic disc damage, both characteristic of or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2AA10A60" w14:textId="77777777" w:rsidR="00744D80" w:rsidRPr="00744D80" w:rsidRDefault="00744D80">
            <w:r w:rsidRPr="00744D80">
              <w:t>39</w:t>
            </w:r>
          </w:p>
        </w:tc>
        <w:tc>
          <w:tcPr>
            <w:tcW w:w="3117" w:type="dxa"/>
            <w:tcBorders>
              <w:top w:val="single" w:sz="4" w:space="0" w:color="auto"/>
              <w:left w:val="single" w:sz="4" w:space="0" w:color="auto"/>
              <w:bottom w:val="single" w:sz="4" w:space="0" w:color="auto"/>
              <w:right w:val="single" w:sz="4" w:space="0" w:color="auto"/>
            </w:tcBorders>
            <w:hideMark/>
          </w:tcPr>
          <w:p w14:paraId="7F17DA97" w14:textId="77777777" w:rsidR="00744D80" w:rsidRPr="00744D80" w:rsidRDefault="00744D80">
            <w:r w:rsidRPr="00744D80">
              <w:t>18.8</w:t>
            </w:r>
          </w:p>
        </w:tc>
      </w:tr>
      <w:tr w:rsidR="00744D80" w:rsidRPr="00744D80" w14:paraId="5AB978C5"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4B67C5A5" w14:textId="77777777" w:rsidR="00744D80" w:rsidRPr="00744D80" w:rsidRDefault="00744D80">
            <w:r w:rsidRPr="00744D80">
              <w:t xml:space="preserve">End-stage disease with visual acuity </w:t>
            </w:r>
            <w:r w:rsidRPr="00744D80">
              <w:sym w:font="Symbol" w:char="F0A3"/>
            </w:r>
            <w:r w:rsidRPr="00744D80">
              <w:t>20/200 and a CDR of 1.0 and absence of visual field data</w:t>
            </w:r>
          </w:p>
        </w:tc>
        <w:tc>
          <w:tcPr>
            <w:tcW w:w="3117" w:type="dxa"/>
            <w:tcBorders>
              <w:top w:val="single" w:sz="4" w:space="0" w:color="auto"/>
              <w:left w:val="single" w:sz="4" w:space="0" w:color="auto"/>
              <w:bottom w:val="single" w:sz="4" w:space="0" w:color="auto"/>
              <w:right w:val="single" w:sz="4" w:space="0" w:color="auto"/>
            </w:tcBorders>
            <w:hideMark/>
          </w:tcPr>
          <w:p w14:paraId="671631E4" w14:textId="77777777" w:rsidR="00744D80" w:rsidRPr="00744D80" w:rsidRDefault="00744D80">
            <w:r w:rsidRPr="00744D80">
              <w:t>1</w:t>
            </w:r>
          </w:p>
        </w:tc>
        <w:tc>
          <w:tcPr>
            <w:tcW w:w="3117" w:type="dxa"/>
            <w:tcBorders>
              <w:top w:val="single" w:sz="4" w:space="0" w:color="auto"/>
              <w:left w:val="single" w:sz="4" w:space="0" w:color="auto"/>
              <w:bottom w:val="single" w:sz="4" w:space="0" w:color="auto"/>
              <w:right w:val="single" w:sz="4" w:space="0" w:color="auto"/>
            </w:tcBorders>
            <w:hideMark/>
          </w:tcPr>
          <w:p w14:paraId="5984E7B2" w14:textId="77777777" w:rsidR="00744D80" w:rsidRPr="00744D80" w:rsidRDefault="00744D80">
            <w:r w:rsidRPr="00744D80">
              <w:t>0.004</w:t>
            </w:r>
          </w:p>
        </w:tc>
      </w:tr>
      <w:tr w:rsidR="00744D80" w:rsidRPr="00744D80" w14:paraId="59F67AE1"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185B06FE" w14:textId="77777777" w:rsidR="00744D80" w:rsidRPr="00744D80" w:rsidRDefault="00744D80">
            <w:r w:rsidRPr="00744D80">
              <w:t>Open angle, Combinations of visual field and optic disc abnormalities with fair congruence between fields that are both compatible with glaucoma</w:t>
            </w:r>
          </w:p>
        </w:tc>
        <w:tc>
          <w:tcPr>
            <w:tcW w:w="3117" w:type="dxa"/>
            <w:tcBorders>
              <w:top w:val="single" w:sz="4" w:space="0" w:color="auto"/>
              <w:left w:val="single" w:sz="4" w:space="0" w:color="auto"/>
              <w:bottom w:val="single" w:sz="4" w:space="0" w:color="auto"/>
              <w:right w:val="single" w:sz="4" w:space="0" w:color="auto"/>
            </w:tcBorders>
            <w:hideMark/>
          </w:tcPr>
          <w:p w14:paraId="7728078D" w14:textId="77777777" w:rsidR="00744D80" w:rsidRPr="00744D80" w:rsidRDefault="00744D80">
            <w:r w:rsidRPr="00744D80">
              <w:t>51</w:t>
            </w:r>
          </w:p>
        </w:tc>
        <w:tc>
          <w:tcPr>
            <w:tcW w:w="3117" w:type="dxa"/>
            <w:tcBorders>
              <w:top w:val="single" w:sz="4" w:space="0" w:color="auto"/>
              <w:left w:val="single" w:sz="4" w:space="0" w:color="auto"/>
              <w:bottom w:val="single" w:sz="4" w:space="0" w:color="auto"/>
              <w:right w:val="single" w:sz="4" w:space="0" w:color="auto"/>
            </w:tcBorders>
            <w:hideMark/>
          </w:tcPr>
          <w:p w14:paraId="55B69EC9" w14:textId="77777777" w:rsidR="00744D80" w:rsidRPr="00744D80" w:rsidRDefault="00744D80">
            <w:r w:rsidRPr="00744D80">
              <w:t>24.6</w:t>
            </w:r>
          </w:p>
        </w:tc>
      </w:tr>
      <w:tr w:rsidR="00744D80" w:rsidRPr="00744D80" w14:paraId="095026B8" w14:textId="77777777" w:rsidTr="00744D80">
        <w:tc>
          <w:tcPr>
            <w:tcW w:w="9350" w:type="dxa"/>
            <w:gridSpan w:val="3"/>
            <w:tcBorders>
              <w:top w:val="single" w:sz="4" w:space="0" w:color="auto"/>
              <w:left w:val="single" w:sz="4" w:space="0" w:color="auto"/>
              <w:bottom w:val="single" w:sz="4" w:space="0" w:color="auto"/>
              <w:right w:val="single" w:sz="4" w:space="0" w:color="auto"/>
            </w:tcBorders>
          </w:tcPr>
          <w:p w14:paraId="5FD4FF39" w14:textId="77777777" w:rsidR="00744D80" w:rsidRPr="00744D80" w:rsidRDefault="00744D80"/>
        </w:tc>
      </w:tr>
      <w:tr w:rsidR="00744D80" w:rsidRPr="00744D80" w14:paraId="4B1CE850" w14:textId="77777777" w:rsidTr="00744D80">
        <w:tc>
          <w:tcPr>
            <w:tcW w:w="9350" w:type="dxa"/>
            <w:gridSpan w:val="3"/>
            <w:tcBorders>
              <w:top w:val="single" w:sz="4" w:space="0" w:color="auto"/>
              <w:left w:val="single" w:sz="4" w:space="0" w:color="auto"/>
              <w:bottom w:val="single" w:sz="4" w:space="0" w:color="auto"/>
              <w:right w:val="single" w:sz="4" w:space="0" w:color="auto"/>
            </w:tcBorders>
            <w:hideMark/>
          </w:tcPr>
          <w:p w14:paraId="62EA21BB" w14:textId="77777777" w:rsidR="00744D80" w:rsidRPr="00744D80" w:rsidRDefault="00744D80">
            <w:r w:rsidRPr="00744D80">
              <w:t>Evidence of either visual field or optic disc damage</w:t>
            </w:r>
          </w:p>
        </w:tc>
      </w:tr>
      <w:tr w:rsidR="00744D80" w:rsidRPr="00744D80" w14:paraId="7A5F0F5D"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F0915B0" w14:textId="77777777" w:rsidR="00744D80" w:rsidRPr="00744D80" w:rsidRDefault="00744D80">
            <w:r w:rsidRPr="00744D80">
              <w:sym w:font="Symbol" w:char="F0B3"/>
            </w:r>
            <w:r w:rsidRPr="00744D80">
              <w:t>1 abnormal visual field test that are characteristic of or compatible with glaucoma and no optic disc data available</w:t>
            </w:r>
          </w:p>
        </w:tc>
        <w:tc>
          <w:tcPr>
            <w:tcW w:w="3117" w:type="dxa"/>
            <w:tcBorders>
              <w:top w:val="single" w:sz="4" w:space="0" w:color="auto"/>
              <w:left w:val="single" w:sz="4" w:space="0" w:color="auto"/>
              <w:bottom w:val="single" w:sz="4" w:space="0" w:color="auto"/>
              <w:right w:val="single" w:sz="4" w:space="0" w:color="auto"/>
            </w:tcBorders>
          </w:tcPr>
          <w:p w14:paraId="0A91C580" w14:textId="77777777" w:rsidR="00744D80" w:rsidRPr="00744D80" w:rsidRDefault="00744D80">
            <w:r w:rsidRPr="00744D80">
              <w:t>0</w:t>
            </w:r>
          </w:p>
          <w:p w14:paraId="15527AB2" w14:textId="77777777" w:rsidR="00744D80" w:rsidRPr="00744D80" w:rsidRDefault="00744D80"/>
          <w:p w14:paraId="1839C52D" w14:textId="77777777" w:rsidR="00744D80" w:rsidRPr="00744D80" w:rsidRDefault="00744D80"/>
        </w:tc>
        <w:tc>
          <w:tcPr>
            <w:tcW w:w="3117" w:type="dxa"/>
            <w:tcBorders>
              <w:top w:val="single" w:sz="4" w:space="0" w:color="auto"/>
              <w:left w:val="single" w:sz="4" w:space="0" w:color="auto"/>
              <w:bottom w:val="single" w:sz="4" w:space="0" w:color="auto"/>
              <w:right w:val="single" w:sz="4" w:space="0" w:color="auto"/>
            </w:tcBorders>
            <w:hideMark/>
          </w:tcPr>
          <w:p w14:paraId="7B4DFFE6" w14:textId="77777777" w:rsidR="00744D80" w:rsidRPr="00744D80" w:rsidRDefault="00744D80">
            <w:r w:rsidRPr="00744D80">
              <w:t>0</w:t>
            </w:r>
          </w:p>
        </w:tc>
      </w:tr>
      <w:tr w:rsidR="00744D80" w:rsidRPr="00744D80" w14:paraId="37100F16" w14:textId="77777777" w:rsidTr="00744D80">
        <w:tc>
          <w:tcPr>
            <w:tcW w:w="3116" w:type="dxa"/>
            <w:tcBorders>
              <w:top w:val="single" w:sz="4" w:space="0" w:color="auto"/>
              <w:left w:val="single" w:sz="4" w:space="0" w:color="auto"/>
              <w:bottom w:val="single" w:sz="4" w:space="0" w:color="auto"/>
              <w:right w:val="single" w:sz="4" w:space="0" w:color="auto"/>
            </w:tcBorders>
            <w:hideMark/>
          </w:tcPr>
          <w:p w14:paraId="2BDD69E2" w14:textId="77777777" w:rsidR="00744D80" w:rsidRPr="00744D80" w:rsidRDefault="00744D80">
            <w:r w:rsidRPr="00744D80">
              <w:t>Characteristic or compatible glaucomatous optic disc damage with no evidence of visual field abnormality</w:t>
            </w:r>
          </w:p>
        </w:tc>
        <w:tc>
          <w:tcPr>
            <w:tcW w:w="3117" w:type="dxa"/>
            <w:tcBorders>
              <w:top w:val="single" w:sz="4" w:space="0" w:color="auto"/>
              <w:left w:val="single" w:sz="4" w:space="0" w:color="auto"/>
              <w:bottom w:val="single" w:sz="4" w:space="0" w:color="auto"/>
              <w:right w:val="single" w:sz="4" w:space="0" w:color="auto"/>
            </w:tcBorders>
            <w:hideMark/>
          </w:tcPr>
          <w:p w14:paraId="6833C9C2" w14:textId="77777777" w:rsidR="00744D80" w:rsidRPr="00744D80" w:rsidRDefault="00744D80">
            <w:r w:rsidRPr="00744D80">
              <w:t>45</w:t>
            </w:r>
          </w:p>
        </w:tc>
        <w:tc>
          <w:tcPr>
            <w:tcW w:w="3117" w:type="dxa"/>
            <w:tcBorders>
              <w:top w:val="single" w:sz="4" w:space="0" w:color="auto"/>
              <w:left w:val="single" w:sz="4" w:space="0" w:color="auto"/>
              <w:bottom w:val="single" w:sz="4" w:space="0" w:color="auto"/>
              <w:right w:val="single" w:sz="4" w:space="0" w:color="auto"/>
            </w:tcBorders>
            <w:hideMark/>
          </w:tcPr>
          <w:p w14:paraId="25CFFC55" w14:textId="77777777" w:rsidR="00744D80" w:rsidRPr="00744D80" w:rsidRDefault="00744D80">
            <w:r w:rsidRPr="00744D80">
              <w:t>21.7</w:t>
            </w:r>
          </w:p>
        </w:tc>
      </w:tr>
    </w:tbl>
    <w:p w14:paraId="7E1FA065" w14:textId="77777777" w:rsidR="00744D80" w:rsidRPr="00744D80" w:rsidRDefault="00744D80" w:rsidP="00744D80">
      <w:pPr>
        <w:rPr>
          <w:kern w:val="2"/>
          <w14:ligatures w14:val="standardContextual"/>
        </w:rPr>
      </w:pPr>
    </w:p>
    <w:p w14:paraId="1E5947FE" w14:textId="77777777" w:rsidR="00744D80" w:rsidRPr="00744D80" w:rsidRDefault="00744D80" w:rsidP="00744D80"/>
    <w:p w14:paraId="622B9424" w14:textId="77777777" w:rsidR="00744D80" w:rsidRPr="00744D80" w:rsidRDefault="00744D80" w:rsidP="00744D80">
      <w:pPr>
        <w:rPr>
          <w:b/>
          <w:bCs/>
        </w:rPr>
      </w:pPr>
    </w:p>
    <w:p w14:paraId="3CDF241C" w14:textId="77777777" w:rsidR="00744D80" w:rsidRPr="00744D80" w:rsidRDefault="00744D80" w:rsidP="00744D80">
      <w:pPr>
        <w:rPr>
          <w:b/>
          <w:bCs/>
        </w:rPr>
      </w:pPr>
    </w:p>
    <w:p w14:paraId="577929C0" w14:textId="77777777" w:rsidR="00744D80" w:rsidRPr="00744D80" w:rsidRDefault="00744D80" w:rsidP="00744D80">
      <w:pPr>
        <w:rPr>
          <w:b/>
          <w:bCs/>
        </w:rPr>
      </w:pPr>
    </w:p>
    <w:p w14:paraId="579D0520" w14:textId="77777777" w:rsidR="00744D80" w:rsidRPr="00744D80" w:rsidRDefault="00744D80" w:rsidP="000C2982">
      <w:pPr>
        <w:spacing w:line="480" w:lineRule="auto"/>
        <w:rPr>
          <w:rFonts w:ascii="Arial" w:hAnsi="Arial" w:cs="Arial"/>
        </w:rPr>
      </w:pPr>
    </w:p>
    <w:sectPr w:rsidR="00744D80" w:rsidRPr="00744D80" w:rsidSect="00BC1E3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0"/>
  </w:num>
  <w:num w:numId="9" w16cid:durableId="123735372">
    <w:abstractNumId w:val="18"/>
  </w:num>
  <w:num w:numId="10" w16cid:durableId="394359763">
    <w:abstractNumId w:val="21"/>
  </w:num>
  <w:num w:numId="11" w16cid:durableId="700399966">
    <w:abstractNumId w:val="23"/>
  </w:num>
  <w:num w:numId="12" w16cid:durableId="208417070">
    <w:abstractNumId w:val="22"/>
  </w:num>
  <w:num w:numId="13" w16cid:durableId="418141426">
    <w:abstractNumId w:val="24"/>
  </w:num>
  <w:num w:numId="14" w16cid:durableId="1284581793">
    <w:abstractNumId w:val="16"/>
  </w:num>
  <w:num w:numId="15" w16cid:durableId="802041032">
    <w:abstractNumId w:val="25"/>
  </w:num>
  <w:num w:numId="16" w16cid:durableId="811141361">
    <w:abstractNumId w:val="9"/>
  </w:num>
  <w:num w:numId="17" w16cid:durableId="1215967807">
    <w:abstractNumId w:val="8"/>
  </w:num>
  <w:num w:numId="18" w16cid:durableId="1002317653">
    <w:abstractNumId w:val="19"/>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vashish Agarwal">
    <w15:presenceInfo w15:providerId="AD" w15:userId="S-1-5-21-1394862110-2506270088-2921604484-71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3F2C"/>
    <w:rsid w:val="000642DB"/>
    <w:rsid w:val="00066EBF"/>
    <w:rsid w:val="000673BF"/>
    <w:rsid w:val="0006759C"/>
    <w:rsid w:val="0007405F"/>
    <w:rsid w:val="00076220"/>
    <w:rsid w:val="000813E0"/>
    <w:rsid w:val="000825BE"/>
    <w:rsid w:val="00090AA6"/>
    <w:rsid w:val="00091581"/>
    <w:rsid w:val="00092414"/>
    <w:rsid w:val="000A00D1"/>
    <w:rsid w:val="000A31CF"/>
    <w:rsid w:val="000C04FF"/>
    <w:rsid w:val="000C1AA7"/>
    <w:rsid w:val="000C1F92"/>
    <w:rsid w:val="000C2982"/>
    <w:rsid w:val="000C3CE2"/>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586C"/>
    <w:rsid w:val="00461ED5"/>
    <w:rsid w:val="00464440"/>
    <w:rsid w:val="00467A1D"/>
    <w:rsid w:val="00470AF3"/>
    <w:rsid w:val="004724AF"/>
    <w:rsid w:val="0049544C"/>
    <w:rsid w:val="004A1ED3"/>
    <w:rsid w:val="004A681B"/>
    <w:rsid w:val="004A68FC"/>
    <w:rsid w:val="004B3654"/>
    <w:rsid w:val="004C4D15"/>
    <w:rsid w:val="004C6415"/>
    <w:rsid w:val="004C651E"/>
    <w:rsid w:val="004C6995"/>
    <w:rsid w:val="004D119C"/>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3A1C"/>
    <w:rsid w:val="005B508B"/>
    <w:rsid w:val="005C4877"/>
    <w:rsid w:val="005D5A62"/>
    <w:rsid w:val="005E3584"/>
    <w:rsid w:val="005E7828"/>
    <w:rsid w:val="005F0547"/>
    <w:rsid w:val="005F701C"/>
    <w:rsid w:val="00600C0C"/>
    <w:rsid w:val="0060461B"/>
    <w:rsid w:val="00614519"/>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975AE"/>
    <w:rsid w:val="006B3C55"/>
    <w:rsid w:val="006B44A8"/>
    <w:rsid w:val="006C1473"/>
    <w:rsid w:val="006C1FF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36AA"/>
    <w:rsid w:val="00C936BF"/>
    <w:rsid w:val="00CA07DF"/>
    <w:rsid w:val="00CA5B79"/>
    <w:rsid w:val="00CC1BFF"/>
    <w:rsid w:val="00CC29E7"/>
    <w:rsid w:val="00CC558E"/>
    <w:rsid w:val="00CD6342"/>
    <w:rsid w:val="00CD7BE1"/>
    <w:rsid w:val="00CE0489"/>
    <w:rsid w:val="00CE07C7"/>
    <w:rsid w:val="00CE5F31"/>
    <w:rsid w:val="00CE62FC"/>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C146A"/>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4C"/>
    <w:pPr>
      <w:spacing w:after="200" w:line="276" w:lineRule="auto"/>
    </w:pPr>
    <w:rPr>
      <w:sz w:val="22"/>
      <w:szCs w:val="22"/>
    </w:rPr>
  </w:style>
  <w:style w:type="paragraph" w:styleId="Heading1">
    <w:name w:val="heading 1"/>
    <w:basedOn w:val="Normal"/>
    <w:next w:val="Normal"/>
    <w:link w:val="Heading1Char"/>
    <w:autoRedefine/>
    <w:uiPriority w:val="9"/>
    <w:qFormat/>
    <w:rsid w:val="0049544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9544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544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9544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9544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9544C"/>
    <w:pPr>
      <w:keepNext/>
      <w:numPr>
        <w:ilvl w:val="5"/>
        <w:numId w:val="1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9544C"/>
    <w:pPr>
      <w:keepNext/>
      <w:numPr>
        <w:ilvl w:val="6"/>
        <w:numId w:val="1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9544C"/>
    <w:pPr>
      <w:keepNext/>
      <w:numPr>
        <w:ilvl w:val="7"/>
        <w:numId w:val="1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9544C"/>
    <w:pPr>
      <w:keepNext/>
      <w:numPr>
        <w:ilvl w:val="8"/>
        <w:numId w:val="15"/>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4954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544C"/>
  </w:style>
  <w:style w:type="table" w:styleId="TableGrid">
    <w:name w:val="Table Grid"/>
    <w:basedOn w:val="TableNormal"/>
    <w:uiPriority w:val="59"/>
    <w:rsid w:val="004954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49544C"/>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49544C"/>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49544C"/>
    <w:rPr>
      <w:rFonts w:asciiTheme="majorHAnsi" w:eastAsiaTheme="majorEastAsia" w:hAnsiTheme="majorHAnsi" w:cstheme="majorBidi"/>
      <w:b/>
      <w:bCs/>
      <w:sz w:val="28"/>
      <w:szCs w:val="28"/>
    </w:rPr>
  </w:style>
  <w:style w:type="character" w:styleId="Strong">
    <w:name w:val="Strong"/>
    <w:basedOn w:val="DefaultParagraphFont"/>
    <w:uiPriority w:val="22"/>
    <w:qFormat/>
    <w:rsid w:val="0049544C"/>
    <w:rPr>
      <w:b/>
      <w:bCs/>
    </w:rPr>
  </w:style>
  <w:style w:type="character" w:styleId="Hyperlink">
    <w:name w:val="Hyperlink"/>
    <w:basedOn w:val="DefaultParagraphFont"/>
    <w:uiPriority w:val="99"/>
    <w:unhideWhenUsed/>
    <w:rsid w:val="0049544C"/>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49544C"/>
    <w:rPr>
      <w:color w:val="954F72" w:themeColor="followedHyperlink"/>
      <w:u w:val="single"/>
    </w:rPr>
  </w:style>
  <w:style w:type="character" w:styleId="CommentReference">
    <w:name w:val="annotation reference"/>
    <w:basedOn w:val="DefaultParagraphFont"/>
    <w:semiHidden/>
    <w:rsid w:val="0049544C"/>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49544C"/>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49544C"/>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49544C"/>
    <w:rPr>
      <w:color w:val="808080"/>
    </w:rPr>
  </w:style>
  <w:style w:type="character" w:customStyle="1" w:styleId="Heading2Char">
    <w:name w:val="Heading 2 Char"/>
    <w:basedOn w:val="DefaultParagraphFont"/>
    <w:link w:val="Heading2"/>
    <w:uiPriority w:val="9"/>
    <w:rsid w:val="0049544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9544C"/>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49544C"/>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49544C"/>
    <w:rPr>
      <w:rFonts w:eastAsia="Times New Roman"/>
      <w:bCs/>
      <w:szCs w:val="22"/>
      <w:lang w:val="en-GB" w:bidi="ar-DZ"/>
    </w:rPr>
  </w:style>
  <w:style w:type="character" w:customStyle="1" w:styleId="Heading7Char">
    <w:name w:val="Heading 7 Char"/>
    <w:basedOn w:val="DefaultParagraphFont"/>
    <w:link w:val="Heading7"/>
    <w:rsid w:val="0049544C"/>
    <w:rPr>
      <w:rFonts w:eastAsia="Times New Roman"/>
      <w:b/>
      <w:lang w:val="en-GB" w:bidi="ar-DZ"/>
    </w:rPr>
  </w:style>
  <w:style w:type="character" w:customStyle="1" w:styleId="Heading8Char">
    <w:name w:val="Heading 8 Char"/>
    <w:basedOn w:val="DefaultParagraphFont"/>
    <w:link w:val="Heading8"/>
    <w:rsid w:val="0049544C"/>
    <w:rPr>
      <w:rFonts w:eastAsia="Times New Roman"/>
      <w:b/>
      <w:i/>
      <w:iCs/>
      <w:lang w:val="en-GB" w:bidi="ar-DZ"/>
    </w:rPr>
  </w:style>
  <w:style w:type="character" w:customStyle="1" w:styleId="Heading9Char">
    <w:name w:val="Heading 9 Char"/>
    <w:basedOn w:val="DefaultParagraphFont"/>
    <w:link w:val="Heading9"/>
    <w:rsid w:val="0049544C"/>
    <w:rPr>
      <w:rFonts w:eastAsia="Times New Roman" w:cs="Arial"/>
      <w:i/>
      <w:szCs w:val="22"/>
      <w:lang w:val="en-GB" w:bidi="ar-DZ"/>
    </w:rPr>
  </w:style>
  <w:style w:type="paragraph" w:customStyle="1" w:styleId="Abstract">
    <w:name w:val="Abstract"/>
    <w:qFormat/>
    <w:rsid w:val="0049544C"/>
    <w:pPr>
      <w:spacing w:after="200" w:line="276" w:lineRule="auto"/>
      <w:ind w:left="720"/>
      <w:jc w:val="both"/>
    </w:pPr>
    <w:rPr>
      <w:rFonts w:ascii="Times New Roman" w:hAnsi="Times New Roman"/>
      <w:sz w:val="20"/>
      <w:szCs w:val="22"/>
    </w:rPr>
  </w:style>
  <w:style w:type="paragraph" w:customStyle="1" w:styleId="Affiliation">
    <w:name w:val="Affiliation"/>
    <w:rsid w:val="0049544C"/>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49544C"/>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49544C"/>
    <w:rPr>
      <w:color w:val="auto"/>
      <w:bdr w:val="none" w:sz="0" w:space="0" w:color="auto"/>
      <w:shd w:val="clear" w:color="auto" w:fill="CFBFB1"/>
    </w:rPr>
  </w:style>
  <w:style w:type="character" w:styleId="EndnoteReference">
    <w:name w:val="endnote reference"/>
    <w:basedOn w:val="DefaultParagraphFont"/>
    <w:uiPriority w:val="99"/>
    <w:semiHidden/>
    <w:unhideWhenUsed/>
    <w:rsid w:val="0049544C"/>
    <w:rPr>
      <w:vertAlign w:val="superscript"/>
    </w:rPr>
  </w:style>
  <w:style w:type="paragraph" w:styleId="EndnoteText">
    <w:name w:val="endnote text"/>
    <w:basedOn w:val="Normal"/>
    <w:link w:val="EndnoteTextChar"/>
    <w:uiPriority w:val="99"/>
    <w:semiHidden/>
    <w:unhideWhenUsed/>
    <w:rsid w:val="004954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544C"/>
    <w:rPr>
      <w:sz w:val="20"/>
      <w:szCs w:val="20"/>
    </w:rPr>
  </w:style>
  <w:style w:type="character" w:styleId="FootnoteReference">
    <w:name w:val="footnote reference"/>
    <w:basedOn w:val="DefaultParagraphFont"/>
    <w:uiPriority w:val="99"/>
    <w:semiHidden/>
    <w:unhideWhenUsed/>
    <w:rsid w:val="0049544C"/>
    <w:rPr>
      <w:vertAlign w:val="superscript"/>
    </w:rPr>
  </w:style>
  <w:style w:type="paragraph" w:customStyle="1" w:styleId="Head1">
    <w:name w:val="Head1"/>
    <w:rsid w:val="0049544C"/>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49544C"/>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49544C"/>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49544C"/>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49544C"/>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49544C"/>
    <w:rPr>
      <w:color w:val="ED7D31" w:themeColor="accent2"/>
    </w:rPr>
  </w:style>
  <w:style w:type="paragraph" w:customStyle="1" w:styleId="Titledocument">
    <w:name w:val="Title_document"/>
    <w:autoRedefine/>
    <w:qFormat/>
    <w:rsid w:val="0049544C"/>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49544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9544C"/>
    <w:rPr>
      <w:color w:val="auto"/>
      <w:bdr w:val="none" w:sz="0" w:space="0" w:color="auto"/>
      <w:shd w:val="clear" w:color="auto" w:fill="FFFF49"/>
    </w:rPr>
  </w:style>
  <w:style w:type="paragraph" w:customStyle="1" w:styleId="RectoRRH">
    <w:name w:val="Recto_(RRH)"/>
    <w:autoRedefine/>
    <w:qFormat/>
    <w:rsid w:val="0049544C"/>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49544C"/>
    <w:rPr>
      <w:color w:val="auto"/>
      <w:bdr w:val="none" w:sz="0" w:space="0" w:color="auto"/>
      <w:shd w:val="clear" w:color="auto" w:fill="FF3300"/>
    </w:rPr>
  </w:style>
  <w:style w:type="paragraph" w:customStyle="1" w:styleId="VersoLRH">
    <w:name w:val="Verso_(LRH)"/>
    <w:autoRedefine/>
    <w:qFormat/>
    <w:rsid w:val="0049544C"/>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49544C"/>
    <w:rPr>
      <w:color w:val="auto"/>
      <w:bdr w:val="none" w:sz="0" w:space="0" w:color="auto"/>
      <w:shd w:val="clear" w:color="auto" w:fill="FFCC66"/>
    </w:rPr>
  </w:style>
  <w:style w:type="character" w:customStyle="1" w:styleId="Pages">
    <w:name w:val="Pages"/>
    <w:basedOn w:val="DefaultParagraphFont"/>
    <w:uiPriority w:val="1"/>
    <w:qFormat/>
    <w:rsid w:val="0049544C"/>
    <w:rPr>
      <w:color w:val="auto"/>
      <w:bdr w:val="none" w:sz="0" w:space="0" w:color="auto"/>
      <w:shd w:val="clear" w:color="auto" w:fill="D279FF"/>
    </w:rPr>
  </w:style>
  <w:style w:type="character" w:customStyle="1" w:styleId="Degree">
    <w:name w:val="Degree"/>
    <w:basedOn w:val="DefaultParagraphFont"/>
    <w:uiPriority w:val="1"/>
    <w:qFormat/>
    <w:rsid w:val="0049544C"/>
    <w:rPr>
      <w:color w:val="auto"/>
      <w:bdr w:val="none" w:sz="0" w:space="0" w:color="auto"/>
      <w:shd w:val="clear" w:color="auto" w:fill="00C400"/>
    </w:rPr>
  </w:style>
  <w:style w:type="character" w:customStyle="1" w:styleId="Role">
    <w:name w:val="Role"/>
    <w:basedOn w:val="DefaultParagraphFont"/>
    <w:uiPriority w:val="1"/>
    <w:qFormat/>
    <w:rsid w:val="0049544C"/>
    <w:rPr>
      <w:color w:val="92D050"/>
    </w:rPr>
  </w:style>
  <w:style w:type="paragraph" w:customStyle="1" w:styleId="AbsHead">
    <w:name w:val="AbsHead"/>
    <w:link w:val="AbsHeadChar"/>
    <w:autoRedefine/>
    <w:qFormat/>
    <w:rsid w:val="0049544C"/>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49544C"/>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49544C"/>
    <w:rPr>
      <w:color w:val="FF0000"/>
    </w:rPr>
  </w:style>
  <w:style w:type="paragraph" w:customStyle="1" w:styleId="AckHead">
    <w:name w:val="AckHead"/>
    <w:link w:val="AckHeadChar"/>
    <w:autoRedefine/>
    <w:qFormat/>
    <w:rsid w:val="0049544C"/>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49544C"/>
    <w:rPr>
      <w:rFonts w:ascii="Times New Roman" w:hAnsi="Times New Roman"/>
      <w:color w:val="44546A" w:themeColor="text2"/>
      <w:sz w:val="28"/>
      <w:szCs w:val="22"/>
    </w:rPr>
  </w:style>
  <w:style w:type="paragraph" w:customStyle="1" w:styleId="AckPara">
    <w:name w:val="AckPara"/>
    <w:autoRedefine/>
    <w:qFormat/>
    <w:rsid w:val="0049544C"/>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49544C"/>
    <w:rPr>
      <w:rFonts w:asciiTheme="majorHAnsi" w:hAnsiTheme="majorHAnsi"/>
      <w:color w:val="44546A" w:themeColor="text2"/>
      <w:sz w:val="28"/>
      <w:szCs w:val="22"/>
    </w:rPr>
  </w:style>
  <w:style w:type="paragraph" w:customStyle="1" w:styleId="AppendixH1">
    <w:name w:val="AppendixH1"/>
    <w:qFormat/>
    <w:rsid w:val="0049544C"/>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49544C"/>
    <w:pPr>
      <w:autoSpaceDE w:val="0"/>
      <w:autoSpaceDN w:val="0"/>
      <w:adjustRightInd w:val="0"/>
    </w:pPr>
    <w:rPr>
      <w:rFonts w:ascii="Times New Roman" w:hAnsi="Times New Roman" w:cs="Courier New"/>
      <w:color w:val="0070C0"/>
    </w:rPr>
  </w:style>
  <w:style w:type="paragraph" w:customStyle="1" w:styleId="AppendixH3">
    <w:name w:val="AppendixH3"/>
    <w:qFormat/>
    <w:rsid w:val="0049544C"/>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49544C"/>
    <w:rPr>
      <w:color w:val="auto"/>
      <w:bdr w:val="none" w:sz="0" w:space="0" w:color="auto"/>
      <w:shd w:val="clear" w:color="auto" w:fill="CCCCFF"/>
    </w:rPr>
  </w:style>
  <w:style w:type="paragraph" w:customStyle="1" w:styleId="AuthNotes">
    <w:name w:val="AuthNotes"/>
    <w:qFormat/>
    <w:rsid w:val="0049544C"/>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49544C"/>
    <w:rPr>
      <w:color w:val="FFC000" w:themeColor="accent4"/>
    </w:rPr>
  </w:style>
  <w:style w:type="paragraph" w:customStyle="1" w:styleId="Authors">
    <w:name w:val="Authors"/>
    <w:link w:val="AuthorsChar"/>
    <w:autoRedefine/>
    <w:qFormat/>
    <w:rsid w:val="0049544C"/>
    <w:pPr>
      <w:spacing w:before="360" w:after="200" w:line="276" w:lineRule="auto"/>
    </w:pPr>
    <w:rPr>
      <w:color w:val="0070C0"/>
      <w:szCs w:val="22"/>
    </w:rPr>
  </w:style>
  <w:style w:type="character" w:customStyle="1" w:styleId="AuthorsChar">
    <w:name w:val="Authors Char"/>
    <w:basedOn w:val="DefaultParagraphFont"/>
    <w:link w:val="Authors"/>
    <w:rsid w:val="0049544C"/>
    <w:rPr>
      <w:color w:val="0070C0"/>
      <w:szCs w:val="22"/>
    </w:rPr>
  </w:style>
  <w:style w:type="character" w:customStyle="1" w:styleId="BookTitle">
    <w:name w:val="BookTitle"/>
    <w:basedOn w:val="DefaultParagraphFont"/>
    <w:uiPriority w:val="1"/>
    <w:qFormat/>
    <w:rsid w:val="0049544C"/>
    <w:rPr>
      <w:color w:val="auto"/>
      <w:bdr w:val="none" w:sz="0" w:space="0" w:color="auto"/>
      <w:shd w:val="clear" w:color="auto" w:fill="FFD9B3"/>
    </w:rPr>
  </w:style>
  <w:style w:type="paragraph" w:customStyle="1" w:styleId="BoxText">
    <w:name w:val="BoxText"/>
    <w:qFormat/>
    <w:rsid w:val="0049544C"/>
    <w:pPr>
      <w:spacing w:after="200" w:line="276" w:lineRule="auto"/>
    </w:pPr>
    <w:rPr>
      <w:sz w:val="18"/>
      <w:szCs w:val="22"/>
    </w:rPr>
  </w:style>
  <w:style w:type="paragraph" w:customStyle="1" w:styleId="BoxTitle">
    <w:name w:val="BoxTitle"/>
    <w:basedOn w:val="Normal"/>
    <w:qFormat/>
    <w:rsid w:val="0049544C"/>
    <w:rPr>
      <w:rFonts w:asciiTheme="majorHAnsi" w:hAnsiTheme="majorHAnsi" w:cs="Times New Roman"/>
      <w:sz w:val="24"/>
      <w:szCs w:val="24"/>
    </w:rPr>
  </w:style>
  <w:style w:type="character" w:customStyle="1" w:styleId="City">
    <w:name w:val="City"/>
    <w:basedOn w:val="DefaultParagraphFont"/>
    <w:uiPriority w:val="1"/>
    <w:qFormat/>
    <w:rsid w:val="0049544C"/>
    <w:rPr>
      <w:color w:val="auto"/>
      <w:bdr w:val="none" w:sz="0" w:space="0" w:color="auto"/>
      <w:shd w:val="clear" w:color="auto" w:fill="66FFFF"/>
    </w:rPr>
  </w:style>
  <w:style w:type="character" w:customStyle="1" w:styleId="Collab">
    <w:name w:val="Collab"/>
    <w:basedOn w:val="DefaultParagraphFont"/>
    <w:uiPriority w:val="1"/>
    <w:qFormat/>
    <w:rsid w:val="0049544C"/>
    <w:rPr>
      <w:color w:val="auto"/>
      <w:bdr w:val="none" w:sz="0" w:space="0" w:color="auto"/>
      <w:shd w:val="clear" w:color="auto" w:fill="5F5F5F"/>
    </w:rPr>
  </w:style>
  <w:style w:type="character" w:customStyle="1" w:styleId="ConfDate">
    <w:name w:val="ConfDate"/>
    <w:basedOn w:val="DefaultParagraphFont"/>
    <w:uiPriority w:val="1"/>
    <w:rsid w:val="0049544C"/>
    <w:rPr>
      <w:rFonts w:ascii="Times New Roman" w:hAnsi="Times New Roman"/>
      <w:color w:val="FF0066"/>
      <w:sz w:val="20"/>
    </w:rPr>
  </w:style>
  <w:style w:type="character" w:customStyle="1" w:styleId="ConfLoc">
    <w:name w:val="ConfLoc"/>
    <w:basedOn w:val="DefaultParagraphFont"/>
    <w:uiPriority w:val="1"/>
    <w:rsid w:val="0049544C"/>
    <w:rPr>
      <w:color w:val="003300"/>
      <w:bdr w:val="none" w:sz="0" w:space="0" w:color="auto"/>
      <w:shd w:val="clear" w:color="auto" w:fill="9999FF"/>
    </w:rPr>
  </w:style>
  <w:style w:type="character" w:customStyle="1" w:styleId="ConfName">
    <w:name w:val="ConfName"/>
    <w:basedOn w:val="DefaultParagraphFont"/>
    <w:uiPriority w:val="1"/>
    <w:qFormat/>
    <w:rsid w:val="0049544C"/>
    <w:rPr>
      <w:color w:val="15BDBD"/>
    </w:rPr>
  </w:style>
  <w:style w:type="paragraph" w:customStyle="1" w:styleId="Correspondence">
    <w:name w:val="Correspondence"/>
    <w:basedOn w:val="Normal"/>
    <w:link w:val="CorrespondenceChar"/>
    <w:autoRedefine/>
    <w:qFormat/>
    <w:rsid w:val="0049544C"/>
    <w:rPr>
      <w:color w:val="1F4E79" w:themeColor="accent5" w:themeShade="80"/>
    </w:rPr>
  </w:style>
  <w:style w:type="character" w:customStyle="1" w:styleId="CorrespondenceChar">
    <w:name w:val="Correspondence Char"/>
    <w:basedOn w:val="DefaultParagraphFont"/>
    <w:link w:val="Correspondence"/>
    <w:rsid w:val="0049544C"/>
    <w:rPr>
      <w:color w:val="1F4E79" w:themeColor="accent5" w:themeShade="80"/>
      <w:sz w:val="22"/>
      <w:szCs w:val="22"/>
    </w:rPr>
  </w:style>
  <w:style w:type="character" w:customStyle="1" w:styleId="Country">
    <w:name w:val="Country"/>
    <w:basedOn w:val="DefaultParagraphFont"/>
    <w:uiPriority w:val="1"/>
    <w:qFormat/>
    <w:rsid w:val="0049544C"/>
    <w:rPr>
      <w:color w:val="auto"/>
      <w:bdr w:val="none" w:sz="0" w:space="0" w:color="auto"/>
      <w:shd w:val="clear" w:color="auto" w:fill="00A5E0"/>
    </w:rPr>
  </w:style>
  <w:style w:type="paragraph" w:customStyle="1" w:styleId="DefItem">
    <w:name w:val="DefItem"/>
    <w:basedOn w:val="Normal"/>
    <w:autoRedefine/>
    <w:qFormat/>
    <w:rsid w:val="0049544C"/>
    <w:pPr>
      <w:spacing w:after="80"/>
      <w:ind w:left="720"/>
    </w:pPr>
    <w:rPr>
      <w:color w:val="833C0B" w:themeColor="accent2" w:themeShade="80"/>
    </w:rPr>
  </w:style>
  <w:style w:type="paragraph" w:customStyle="1" w:styleId="DisplayFormula">
    <w:name w:val="DisplayFormula"/>
    <w:basedOn w:val="Normal"/>
    <w:link w:val="DisplayFormulaChar"/>
    <w:qFormat/>
    <w:rsid w:val="0049544C"/>
    <w:pPr>
      <w:ind w:left="720"/>
    </w:pPr>
    <w:rPr>
      <w:color w:val="833C0B" w:themeColor="accent2" w:themeShade="80"/>
    </w:rPr>
  </w:style>
  <w:style w:type="character" w:customStyle="1" w:styleId="DisplayFormulaChar">
    <w:name w:val="DisplayFormula Char"/>
    <w:basedOn w:val="DefaultParagraphFont"/>
    <w:link w:val="DisplayFormula"/>
    <w:rsid w:val="0049544C"/>
    <w:rPr>
      <w:color w:val="833C0B" w:themeColor="accent2" w:themeShade="80"/>
      <w:sz w:val="22"/>
      <w:szCs w:val="22"/>
    </w:rPr>
  </w:style>
  <w:style w:type="character" w:customStyle="1" w:styleId="EdFirstName">
    <w:name w:val="EdFirstName"/>
    <w:basedOn w:val="DefaultParagraphFont"/>
    <w:uiPriority w:val="1"/>
    <w:qFormat/>
    <w:rsid w:val="0049544C"/>
    <w:rPr>
      <w:color w:val="auto"/>
      <w:bdr w:val="none" w:sz="0" w:space="0" w:color="auto"/>
      <w:shd w:val="clear" w:color="auto" w:fill="FFD1E8"/>
    </w:rPr>
  </w:style>
  <w:style w:type="character" w:customStyle="1" w:styleId="Edition">
    <w:name w:val="Edition"/>
    <w:basedOn w:val="DefaultParagraphFont"/>
    <w:uiPriority w:val="1"/>
    <w:qFormat/>
    <w:rsid w:val="0049544C"/>
    <w:rPr>
      <w:color w:val="auto"/>
      <w:bdr w:val="none" w:sz="0" w:space="0" w:color="auto"/>
      <w:shd w:val="clear" w:color="auto" w:fill="9999FF"/>
    </w:rPr>
  </w:style>
  <w:style w:type="character" w:customStyle="1" w:styleId="EdSurname">
    <w:name w:val="EdSurname"/>
    <w:basedOn w:val="DefaultParagraphFont"/>
    <w:uiPriority w:val="1"/>
    <w:qFormat/>
    <w:rsid w:val="0049544C"/>
    <w:rPr>
      <w:color w:val="auto"/>
      <w:bdr w:val="none" w:sz="0" w:space="0" w:color="auto"/>
      <w:shd w:val="clear" w:color="auto" w:fill="FF95CA"/>
    </w:rPr>
  </w:style>
  <w:style w:type="character" w:customStyle="1" w:styleId="Email">
    <w:name w:val="Email"/>
    <w:basedOn w:val="DefaultParagraphFont"/>
    <w:uiPriority w:val="1"/>
    <w:qFormat/>
    <w:rsid w:val="0049544C"/>
    <w:rPr>
      <w:color w:val="0808B8"/>
    </w:rPr>
  </w:style>
  <w:style w:type="character" w:customStyle="1" w:styleId="Fax">
    <w:name w:val="Fax"/>
    <w:basedOn w:val="DefaultParagraphFont"/>
    <w:uiPriority w:val="1"/>
    <w:qFormat/>
    <w:rsid w:val="0049544C"/>
    <w:rPr>
      <w:color w:val="C00000"/>
    </w:rPr>
  </w:style>
  <w:style w:type="paragraph" w:customStyle="1" w:styleId="FigNote">
    <w:name w:val="FigNote"/>
    <w:basedOn w:val="TableFootnote"/>
    <w:qFormat/>
    <w:rsid w:val="0049544C"/>
  </w:style>
  <w:style w:type="paragraph" w:customStyle="1" w:styleId="FigureCaption">
    <w:name w:val="FigureCaption"/>
    <w:link w:val="FigureCaptionChar"/>
    <w:autoRedefine/>
    <w:qFormat/>
    <w:rsid w:val="0049544C"/>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49544C"/>
    <w:rPr>
      <w:rFonts w:ascii="Times New Roman" w:hAnsi="Times New Roman"/>
      <w:color w:val="0070C0"/>
      <w:szCs w:val="22"/>
    </w:rPr>
  </w:style>
  <w:style w:type="character" w:customStyle="1" w:styleId="FirstName">
    <w:name w:val="FirstName"/>
    <w:basedOn w:val="DefaultParagraphFont"/>
    <w:uiPriority w:val="1"/>
    <w:qFormat/>
    <w:rsid w:val="0049544C"/>
    <w:rPr>
      <w:color w:val="auto"/>
      <w:bdr w:val="none" w:sz="0" w:space="0" w:color="auto"/>
      <w:shd w:val="clear" w:color="auto" w:fill="DDDDDD"/>
    </w:rPr>
  </w:style>
  <w:style w:type="character" w:customStyle="1" w:styleId="focus">
    <w:name w:val="focus"/>
    <w:basedOn w:val="DefaultParagraphFont"/>
    <w:rsid w:val="0049544C"/>
  </w:style>
  <w:style w:type="paragraph" w:customStyle="1" w:styleId="GlossaryHead">
    <w:name w:val="GlossaryHead"/>
    <w:basedOn w:val="Head1"/>
    <w:qFormat/>
    <w:rsid w:val="0049544C"/>
    <w:rPr>
      <w:rFonts w:asciiTheme="majorHAnsi" w:hAnsiTheme="majorHAnsi"/>
      <w:color w:val="C45911" w:themeColor="accent2" w:themeShade="BF"/>
      <w:sz w:val="28"/>
    </w:rPr>
  </w:style>
  <w:style w:type="character" w:customStyle="1" w:styleId="Issue">
    <w:name w:val="Issue"/>
    <w:basedOn w:val="DefaultParagraphFont"/>
    <w:uiPriority w:val="1"/>
    <w:qFormat/>
    <w:rsid w:val="0049544C"/>
    <w:rPr>
      <w:color w:val="auto"/>
      <w:bdr w:val="none" w:sz="0" w:space="0" w:color="auto"/>
      <w:shd w:val="clear" w:color="auto" w:fill="C8BE84"/>
    </w:rPr>
  </w:style>
  <w:style w:type="character" w:customStyle="1" w:styleId="JournalTitle">
    <w:name w:val="JournalTitle"/>
    <w:basedOn w:val="DefaultParagraphFont"/>
    <w:uiPriority w:val="1"/>
    <w:qFormat/>
    <w:rsid w:val="0049544C"/>
    <w:rPr>
      <w:color w:val="auto"/>
      <w:bdr w:val="none" w:sz="0" w:space="0" w:color="auto"/>
      <w:shd w:val="clear" w:color="auto" w:fill="CCFF99"/>
    </w:rPr>
  </w:style>
  <w:style w:type="paragraph" w:customStyle="1" w:styleId="KeyWordHead">
    <w:name w:val="KeyWordHead"/>
    <w:basedOn w:val="Normal"/>
    <w:autoRedefine/>
    <w:qFormat/>
    <w:rsid w:val="0049544C"/>
    <w:rPr>
      <w:color w:val="4472C4" w:themeColor="accent1"/>
      <w:sz w:val="28"/>
    </w:rPr>
  </w:style>
  <w:style w:type="paragraph" w:customStyle="1" w:styleId="KeyWords">
    <w:name w:val="KeyWords"/>
    <w:basedOn w:val="Normal"/>
    <w:qFormat/>
    <w:rsid w:val="0049544C"/>
    <w:pPr>
      <w:ind w:left="720"/>
    </w:pPr>
    <w:rPr>
      <w:color w:val="1F3864" w:themeColor="accent1" w:themeShade="80"/>
      <w:sz w:val="20"/>
    </w:rPr>
  </w:style>
  <w:style w:type="character" w:customStyle="1" w:styleId="Label">
    <w:name w:val="Label"/>
    <w:basedOn w:val="DefaultParagraphFont"/>
    <w:uiPriority w:val="1"/>
    <w:qFormat/>
    <w:rsid w:val="0049544C"/>
    <w:rPr>
      <w:b w:val="0"/>
      <w:color w:val="0070C0"/>
    </w:rPr>
  </w:style>
  <w:style w:type="character" w:customStyle="1" w:styleId="MiscDate">
    <w:name w:val="MiscDate"/>
    <w:basedOn w:val="DefaultParagraphFont"/>
    <w:uiPriority w:val="1"/>
    <w:qFormat/>
    <w:rsid w:val="0049544C"/>
    <w:rPr>
      <w:color w:val="7030A0"/>
    </w:rPr>
  </w:style>
  <w:style w:type="character" w:customStyle="1" w:styleId="name-alternative">
    <w:name w:val="name-alternative"/>
    <w:basedOn w:val="DefaultParagraphFont"/>
    <w:uiPriority w:val="1"/>
    <w:qFormat/>
    <w:rsid w:val="0049544C"/>
    <w:rPr>
      <w:color w:val="0D0D0D" w:themeColor="text1" w:themeTint="F2"/>
    </w:rPr>
  </w:style>
  <w:style w:type="paragraph" w:customStyle="1" w:styleId="NomenclatureHead">
    <w:name w:val="NomenclatureHead"/>
    <w:basedOn w:val="Normal"/>
    <w:qFormat/>
    <w:rsid w:val="0049544C"/>
    <w:rPr>
      <w:rFonts w:asciiTheme="majorHAnsi" w:hAnsiTheme="majorHAnsi"/>
      <w:color w:val="C45911" w:themeColor="accent2" w:themeShade="BF"/>
      <w:sz w:val="28"/>
    </w:rPr>
  </w:style>
  <w:style w:type="character" w:customStyle="1" w:styleId="OrgDiv">
    <w:name w:val="OrgDiv"/>
    <w:basedOn w:val="DefaultParagraphFont"/>
    <w:uiPriority w:val="1"/>
    <w:qFormat/>
    <w:rsid w:val="0049544C"/>
    <w:rPr>
      <w:color w:val="8496B0" w:themeColor="text2" w:themeTint="99"/>
    </w:rPr>
  </w:style>
  <w:style w:type="character" w:customStyle="1" w:styleId="OrgName">
    <w:name w:val="OrgName"/>
    <w:basedOn w:val="DefaultParagraphFont"/>
    <w:uiPriority w:val="1"/>
    <w:qFormat/>
    <w:rsid w:val="0049544C"/>
    <w:rPr>
      <w:color w:val="323E4F" w:themeColor="text2" w:themeShade="BF"/>
    </w:rPr>
  </w:style>
  <w:style w:type="paragraph" w:customStyle="1" w:styleId="Para">
    <w:name w:val="Para"/>
    <w:rsid w:val="0049544C"/>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49544C"/>
    <w:rPr>
      <w:color w:val="0000FF"/>
    </w:rPr>
  </w:style>
  <w:style w:type="character" w:customStyle="1" w:styleId="Phone">
    <w:name w:val="Phone"/>
    <w:basedOn w:val="DefaultParagraphFont"/>
    <w:uiPriority w:val="1"/>
    <w:qFormat/>
    <w:rsid w:val="0049544C"/>
    <w:rPr>
      <w:color w:val="A0502C"/>
    </w:rPr>
  </w:style>
  <w:style w:type="character" w:customStyle="1" w:styleId="PinCode">
    <w:name w:val="PinCode"/>
    <w:basedOn w:val="DefaultParagraphFont"/>
    <w:uiPriority w:val="1"/>
    <w:qFormat/>
    <w:rsid w:val="0049544C"/>
    <w:rPr>
      <w:color w:val="808000"/>
    </w:rPr>
  </w:style>
  <w:style w:type="paragraph" w:customStyle="1" w:styleId="Poem">
    <w:name w:val="Poem"/>
    <w:basedOn w:val="Normal"/>
    <w:qFormat/>
    <w:rsid w:val="0049544C"/>
    <w:pPr>
      <w:spacing w:after="0"/>
      <w:ind w:left="1440"/>
    </w:pPr>
    <w:rPr>
      <w:color w:val="525252" w:themeColor="accent3" w:themeShade="80"/>
    </w:rPr>
  </w:style>
  <w:style w:type="paragraph" w:customStyle="1" w:styleId="PoemSource">
    <w:name w:val="PoemSource"/>
    <w:basedOn w:val="Normal"/>
    <w:qFormat/>
    <w:rsid w:val="0049544C"/>
    <w:pPr>
      <w:jc w:val="right"/>
    </w:pPr>
    <w:rPr>
      <w:color w:val="525252" w:themeColor="accent3" w:themeShade="80"/>
    </w:rPr>
  </w:style>
  <w:style w:type="character" w:customStyle="1" w:styleId="Prefix">
    <w:name w:val="Prefix"/>
    <w:basedOn w:val="DefaultParagraphFont"/>
    <w:uiPriority w:val="1"/>
    <w:qFormat/>
    <w:rsid w:val="0049544C"/>
    <w:rPr>
      <w:color w:val="auto"/>
      <w:bdr w:val="none" w:sz="0" w:space="0" w:color="auto"/>
      <w:shd w:val="clear" w:color="auto" w:fill="FF8633"/>
    </w:rPr>
  </w:style>
  <w:style w:type="paragraph" w:customStyle="1" w:styleId="Source">
    <w:name w:val="Source"/>
    <w:basedOn w:val="Normal"/>
    <w:qFormat/>
    <w:rsid w:val="0049544C"/>
    <w:pPr>
      <w:ind w:left="720"/>
      <w:jc w:val="right"/>
    </w:pPr>
  </w:style>
  <w:style w:type="character" w:customStyle="1" w:styleId="ReceivedDate">
    <w:name w:val="ReceivedDate"/>
    <w:basedOn w:val="DefaultParagraphFont"/>
    <w:uiPriority w:val="1"/>
    <w:qFormat/>
    <w:rsid w:val="0049544C"/>
    <w:rPr>
      <w:color w:val="00B050"/>
    </w:rPr>
  </w:style>
  <w:style w:type="paragraph" w:customStyle="1" w:styleId="ReferenceHead">
    <w:name w:val="ReferenceHead"/>
    <w:basedOn w:val="Normal"/>
    <w:autoRedefine/>
    <w:qFormat/>
    <w:rsid w:val="0049544C"/>
    <w:rPr>
      <w:color w:val="002060"/>
      <w:sz w:val="28"/>
    </w:rPr>
  </w:style>
  <w:style w:type="character" w:customStyle="1" w:styleId="RefMisc">
    <w:name w:val="RefMisc"/>
    <w:basedOn w:val="DefaultParagraphFont"/>
    <w:uiPriority w:val="1"/>
    <w:qFormat/>
    <w:rsid w:val="0049544C"/>
    <w:rPr>
      <w:color w:val="auto"/>
      <w:bdr w:val="none" w:sz="0" w:space="0" w:color="auto"/>
      <w:shd w:val="clear" w:color="auto" w:fill="FF9933"/>
    </w:rPr>
  </w:style>
  <w:style w:type="character" w:customStyle="1" w:styleId="RevisedDate">
    <w:name w:val="RevisedDate"/>
    <w:basedOn w:val="DefaultParagraphFont"/>
    <w:uiPriority w:val="1"/>
    <w:qFormat/>
    <w:rsid w:val="0049544C"/>
    <w:rPr>
      <w:color w:val="0070C0"/>
    </w:rPr>
  </w:style>
  <w:style w:type="paragraph" w:customStyle="1" w:styleId="SignatureAff">
    <w:name w:val="SignatureAff"/>
    <w:basedOn w:val="Normal"/>
    <w:qFormat/>
    <w:rsid w:val="0049544C"/>
    <w:pPr>
      <w:jc w:val="right"/>
    </w:pPr>
  </w:style>
  <w:style w:type="paragraph" w:customStyle="1" w:styleId="SignatureBlock">
    <w:name w:val="SignatureBlock"/>
    <w:basedOn w:val="Normal"/>
    <w:qFormat/>
    <w:rsid w:val="0049544C"/>
    <w:pPr>
      <w:jc w:val="right"/>
    </w:pPr>
    <w:rPr>
      <w:bdr w:val="dotted" w:sz="4" w:space="0" w:color="auto"/>
    </w:rPr>
  </w:style>
  <w:style w:type="character" w:customStyle="1" w:styleId="State">
    <w:name w:val="State"/>
    <w:basedOn w:val="DefaultParagraphFont"/>
    <w:uiPriority w:val="1"/>
    <w:qFormat/>
    <w:rsid w:val="0049544C"/>
    <w:rPr>
      <w:color w:val="A70B38"/>
    </w:rPr>
  </w:style>
  <w:style w:type="paragraph" w:customStyle="1" w:styleId="StatementItalic">
    <w:name w:val="StatementItalic"/>
    <w:basedOn w:val="Normal"/>
    <w:autoRedefine/>
    <w:qFormat/>
    <w:rsid w:val="0049544C"/>
    <w:pPr>
      <w:ind w:left="720"/>
    </w:pPr>
    <w:rPr>
      <w:i/>
      <w:sz w:val="20"/>
    </w:rPr>
  </w:style>
  <w:style w:type="paragraph" w:customStyle="1" w:styleId="Statements">
    <w:name w:val="Statements"/>
    <w:basedOn w:val="Normal"/>
    <w:qFormat/>
    <w:rsid w:val="0049544C"/>
    <w:pPr>
      <w:ind w:left="720"/>
    </w:pPr>
    <w:rPr>
      <w:sz w:val="20"/>
    </w:rPr>
  </w:style>
  <w:style w:type="character" w:customStyle="1" w:styleId="Street">
    <w:name w:val="Street"/>
    <w:basedOn w:val="DefaultParagraphFont"/>
    <w:uiPriority w:val="1"/>
    <w:qFormat/>
    <w:rsid w:val="0049544C"/>
    <w:rPr>
      <w:color w:val="auto"/>
      <w:bdr w:val="none" w:sz="0" w:space="0" w:color="auto"/>
      <w:shd w:val="clear" w:color="auto" w:fill="00CC99"/>
    </w:rPr>
  </w:style>
  <w:style w:type="character" w:customStyle="1" w:styleId="Suffix">
    <w:name w:val="Suffix"/>
    <w:basedOn w:val="DefaultParagraphFont"/>
    <w:uiPriority w:val="1"/>
    <w:qFormat/>
    <w:rsid w:val="0049544C"/>
    <w:rPr>
      <w:color w:val="auto"/>
      <w:bdr w:val="none" w:sz="0" w:space="0" w:color="auto"/>
      <w:shd w:val="clear" w:color="auto" w:fill="FFA86D"/>
    </w:rPr>
  </w:style>
  <w:style w:type="character" w:customStyle="1" w:styleId="Surname">
    <w:name w:val="Surname"/>
    <w:basedOn w:val="DefaultParagraphFont"/>
    <w:uiPriority w:val="1"/>
    <w:qFormat/>
    <w:rsid w:val="0049544C"/>
    <w:rPr>
      <w:color w:val="auto"/>
      <w:bdr w:val="none" w:sz="0" w:space="0" w:color="auto"/>
      <w:shd w:val="clear" w:color="auto" w:fill="BCBCBC"/>
    </w:rPr>
  </w:style>
  <w:style w:type="paragraph" w:customStyle="1" w:styleId="TableCaption">
    <w:name w:val="TableCaption"/>
    <w:link w:val="TableCaptionChar"/>
    <w:autoRedefine/>
    <w:qFormat/>
    <w:rsid w:val="0049544C"/>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49544C"/>
    <w:rPr>
      <w:rFonts w:ascii="Times New Roman" w:hAnsi="Times New Roman"/>
      <w:color w:val="0070C0"/>
      <w:szCs w:val="22"/>
    </w:rPr>
  </w:style>
  <w:style w:type="paragraph" w:customStyle="1" w:styleId="TableFootnote">
    <w:name w:val="TableFootnote"/>
    <w:basedOn w:val="Normal"/>
    <w:link w:val="TableFootnoteChar"/>
    <w:qFormat/>
    <w:rsid w:val="0049544C"/>
    <w:pPr>
      <w:spacing w:after="0"/>
    </w:pPr>
    <w:rPr>
      <w:rFonts w:asciiTheme="majorHAnsi" w:hAnsiTheme="majorHAnsi"/>
      <w:sz w:val="18"/>
    </w:rPr>
  </w:style>
  <w:style w:type="character" w:customStyle="1" w:styleId="TableFootnoteChar">
    <w:name w:val="TableFootnote Char"/>
    <w:basedOn w:val="DefaultParagraphFont"/>
    <w:link w:val="TableFootnote"/>
    <w:rsid w:val="0049544C"/>
    <w:rPr>
      <w:rFonts w:asciiTheme="majorHAnsi" w:hAnsiTheme="majorHAnsi"/>
      <w:sz w:val="18"/>
      <w:szCs w:val="22"/>
    </w:rPr>
  </w:style>
  <w:style w:type="paragraph" w:customStyle="1" w:styleId="TitleNote">
    <w:name w:val="TitleNote"/>
    <w:basedOn w:val="AuthNotes"/>
    <w:qFormat/>
    <w:rsid w:val="0049544C"/>
    <w:rPr>
      <w:sz w:val="20"/>
    </w:rPr>
  </w:style>
  <w:style w:type="paragraph" w:customStyle="1" w:styleId="TransAbstract">
    <w:name w:val="TransAbstract"/>
    <w:basedOn w:val="Abstract"/>
    <w:qFormat/>
    <w:rsid w:val="0049544C"/>
    <w:pPr>
      <w:spacing w:after="210"/>
    </w:pPr>
  </w:style>
  <w:style w:type="character" w:customStyle="1" w:styleId="TransTitle">
    <w:name w:val="TransTitle"/>
    <w:basedOn w:val="DefaultParagraphFont"/>
    <w:uiPriority w:val="1"/>
    <w:qFormat/>
    <w:rsid w:val="0049544C"/>
    <w:rPr>
      <w:color w:val="538135" w:themeColor="accent6" w:themeShade="BF"/>
    </w:rPr>
  </w:style>
  <w:style w:type="character" w:customStyle="1" w:styleId="Year">
    <w:name w:val="Year"/>
    <w:basedOn w:val="DefaultParagraphFont"/>
    <w:uiPriority w:val="1"/>
    <w:qFormat/>
    <w:rsid w:val="0049544C"/>
    <w:rPr>
      <w:color w:val="auto"/>
      <w:bdr w:val="none" w:sz="0" w:space="0" w:color="auto"/>
      <w:shd w:val="clear" w:color="auto" w:fill="66FF66"/>
    </w:rPr>
  </w:style>
  <w:style w:type="paragraph" w:customStyle="1" w:styleId="DisplayFormulaUnnum">
    <w:name w:val="DisplayFormulaUnnum"/>
    <w:basedOn w:val="Normal"/>
    <w:link w:val="DisplayFormulaUnnumChar"/>
    <w:rsid w:val="0049544C"/>
  </w:style>
  <w:style w:type="character" w:customStyle="1" w:styleId="DateChar">
    <w:name w:val="Date Char"/>
    <w:basedOn w:val="DefaultParagraphFont"/>
    <w:uiPriority w:val="99"/>
    <w:semiHidden/>
    <w:rsid w:val="0049544C"/>
  </w:style>
  <w:style w:type="character" w:customStyle="1" w:styleId="DisplayFormulaUnnumChar">
    <w:name w:val="DisplayFormulaUnnum Char"/>
    <w:basedOn w:val="DefaultParagraphFont"/>
    <w:link w:val="DisplayFormulaUnnum"/>
    <w:rsid w:val="0049544C"/>
    <w:rPr>
      <w:sz w:val="22"/>
      <w:szCs w:val="22"/>
    </w:rPr>
  </w:style>
  <w:style w:type="paragraph" w:customStyle="1" w:styleId="FigureUnnum">
    <w:name w:val="FigureUnnum"/>
    <w:basedOn w:val="Normal"/>
    <w:link w:val="FigureUnnumChar"/>
    <w:rsid w:val="0049544C"/>
  </w:style>
  <w:style w:type="character" w:customStyle="1" w:styleId="FigureUnnumChar">
    <w:name w:val="FigureUnnum Char"/>
    <w:basedOn w:val="DefaultParagraphFont"/>
    <w:link w:val="FigureUnnum"/>
    <w:rsid w:val="0049544C"/>
    <w:rPr>
      <w:sz w:val="22"/>
      <w:szCs w:val="22"/>
    </w:rPr>
  </w:style>
  <w:style w:type="paragraph" w:customStyle="1" w:styleId="PresentAddress">
    <w:name w:val="PresentAddress"/>
    <w:basedOn w:val="Normal"/>
    <w:link w:val="PresentAddressChar"/>
    <w:rsid w:val="0049544C"/>
  </w:style>
  <w:style w:type="character" w:customStyle="1" w:styleId="PresentAddressChar">
    <w:name w:val="PresentAddress Char"/>
    <w:basedOn w:val="DefaultParagraphFont"/>
    <w:link w:val="PresentAddress"/>
    <w:rsid w:val="0049544C"/>
    <w:rPr>
      <w:sz w:val="22"/>
      <w:szCs w:val="22"/>
    </w:rPr>
  </w:style>
  <w:style w:type="paragraph" w:customStyle="1" w:styleId="ParaContinue">
    <w:name w:val="ParaContinue"/>
    <w:link w:val="ParaContinueChar"/>
    <w:rsid w:val="0049544C"/>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49544C"/>
    <w:rPr>
      <w:rFonts w:ascii="Times New Roman" w:hAnsi="Times New Roman"/>
      <w:sz w:val="20"/>
      <w:szCs w:val="22"/>
    </w:rPr>
  </w:style>
  <w:style w:type="paragraph" w:customStyle="1" w:styleId="AuthorBio">
    <w:name w:val="AuthorBio"/>
    <w:link w:val="AuthorBioChar"/>
    <w:rsid w:val="0049544C"/>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49544C"/>
    <w:rPr>
      <w:rFonts w:ascii="Times New Roman" w:hAnsi="Times New Roman"/>
      <w:sz w:val="22"/>
      <w:szCs w:val="22"/>
    </w:rPr>
  </w:style>
  <w:style w:type="paragraph" w:customStyle="1" w:styleId="DocHead">
    <w:name w:val="DocHead"/>
    <w:basedOn w:val="Normal"/>
    <w:autoRedefine/>
    <w:qFormat/>
    <w:rsid w:val="0049544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9544C"/>
    <w:rPr>
      <w:color w:val="auto"/>
      <w:bdr w:val="none" w:sz="0" w:space="0" w:color="auto"/>
      <w:shd w:val="clear" w:color="auto" w:fill="A5BED6"/>
    </w:rPr>
  </w:style>
  <w:style w:type="character" w:customStyle="1" w:styleId="Report">
    <w:name w:val="Report"/>
    <w:basedOn w:val="DefaultParagraphFont"/>
    <w:uiPriority w:val="1"/>
    <w:qFormat/>
    <w:rsid w:val="0049544C"/>
    <w:rPr>
      <w:bdr w:val="none" w:sz="0" w:space="0" w:color="auto"/>
      <w:shd w:val="clear" w:color="auto" w:fill="D7E553"/>
    </w:rPr>
  </w:style>
  <w:style w:type="character" w:customStyle="1" w:styleId="Thesis">
    <w:name w:val="Thesis"/>
    <w:basedOn w:val="DefaultParagraphFont"/>
    <w:uiPriority w:val="1"/>
    <w:qFormat/>
    <w:rsid w:val="0049544C"/>
    <w:rPr>
      <w:color w:val="auto"/>
      <w:bdr w:val="none" w:sz="0" w:space="0" w:color="auto"/>
      <w:shd w:val="clear" w:color="auto" w:fill="E5D007"/>
    </w:rPr>
  </w:style>
  <w:style w:type="character" w:customStyle="1" w:styleId="Issn">
    <w:name w:val="Issn"/>
    <w:basedOn w:val="DefaultParagraphFont"/>
    <w:uiPriority w:val="1"/>
    <w:qFormat/>
    <w:rsid w:val="0049544C"/>
    <w:rPr>
      <w:bdr w:val="none" w:sz="0" w:space="0" w:color="auto"/>
      <w:shd w:val="clear" w:color="auto" w:fill="A17189"/>
    </w:rPr>
  </w:style>
  <w:style w:type="character" w:customStyle="1" w:styleId="Isbn">
    <w:name w:val="Isbn"/>
    <w:basedOn w:val="DefaultParagraphFont"/>
    <w:uiPriority w:val="1"/>
    <w:qFormat/>
    <w:rsid w:val="0049544C"/>
    <w:rPr>
      <w:bdr w:val="none" w:sz="0" w:space="0" w:color="auto"/>
      <w:shd w:val="clear" w:color="auto" w:fill="C8EBFC"/>
    </w:rPr>
  </w:style>
  <w:style w:type="character" w:customStyle="1" w:styleId="Coden">
    <w:name w:val="Coden"/>
    <w:basedOn w:val="DefaultParagraphFont"/>
    <w:uiPriority w:val="1"/>
    <w:qFormat/>
    <w:rsid w:val="0049544C"/>
    <w:rPr>
      <w:color w:val="auto"/>
      <w:bdr w:val="none" w:sz="0" w:space="0" w:color="auto"/>
      <w:shd w:val="clear" w:color="auto" w:fill="F9A88F"/>
    </w:rPr>
  </w:style>
  <w:style w:type="character" w:customStyle="1" w:styleId="Patent">
    <w:name w:val="Patent"/>
    <w:basedOn w:val="DefaultParagraphFont"/>
    <w:uiPriority w:val="1"/>
    <w:qFormat/>
    <w:rsid w:val="0049544C"/>
    <w:rPr>
      <w:color w:val="auto"/>
      <w:bdr w:val="none" w:sz="0" w:space="0" w:color="auto"/>
      <w:shd w:val="clear" w:color="auto" w:fill="B26510"/>
    </w:rPr>
  </w:style>
  <w:style w:type="character" w:customStyle="1" w:styleId="MiddleName">
    <w:name w:val="MiddleName"/>
    <w:basedOn w:val="DefaultParagraphFont"/>
    <w:uiPriority w:val="1"/>
    <w:qFormat/>
    <w:rsid w:val="0049544C"/>
    <w:rPr>
      <w:color w:val="auto"/>
      <w:bdr w:val="none" w:sz="0" w:space="0" w:color="auto"/>
      <w:shd w:val="clear" w:color="auto" w:fill="9C9C9C"/>
    </w:rPr>
  </w:style>
  <w:style w:type="character" w:customStyle="1" w:styleId="Query">
    <w:name w:val="Query"/>
    <w:basedOn w:val="DefaultParagraphFont"/>
    <w:uiPriority w:val="1"/>
    <w:rsid w:val="0049544C"/>
    <w:rPr>
      <w:bdr w:val="none" w:sz="0" w:space="0" w:color="auto"/>
      <w:shd w:val="clear" w:color="auto" w:fill="FFFF0F"/>
    </w:rPr>
  </w:style>
  <w:style w:type="character" w:customStyle="1" w:styleId="EdMiddleName">
    <w:name w:val="EdMiddleName"/>
    <w:basedOn w:val="DefaultParagraphFont"/>
    <w:uiPriority w:val="1"/>
    <w:rsid w:val="0049544C"/>
    <w:rPr>
      <w:bdr w:val="none" w:sz="0" w:space="0" w:color="auto"/>
      <w:shd w:val="clear" w:color="auto" w:fill="FF67B3"/>
    </w:rPr>
  </w:style>
  <w:style w:type="paragraph" w:customStyle="1" w:styleId="UnnumFigure">
    <w:name w:val="UnnumFigure"/>
    <w:basedOn w:val="Normal"/>
    <w:qFormat/>
    <w:rsid w:val="0049544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9544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9544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9544C"/>
  </w:style>
  <w:style w:type="paragraph" w:customStyle="1" w:styleId="Bibentry">
    <w:name w:val="Bib_entry"/>
    <w:autoRedefine/>
    <w:qFormat/>
    <w:rsid w:val="0049544C"/>
    <w:pPr>
      <w:spacing w:after="200" w:line="276" w:lineRule="auto"/>
    </w:pPr>
    <w:rPr>
      <w:rFonts w:ascii="Times New Roman" w:hAnsi="Times New Roman"/>
      <w:color w:val="BD0B24"/>
      <w:sz w:val="22"/>
      <w:szCs w:val="22"/>
    </w:rPr>
  </w:style>
  <w:style w:type="paragraph" w:customStyle="1" w:styleId="ListStart">
    <w:name w:val="ListStart"/>
    <w:basedOn w:val="Normal"/>
    <w:qFormat/>
    <w:rsid w:val="0049544C"/>
  </w:style>
  <w:style w:type="paragraph" w:customStyle="1" w:styleId="ListEnd">
    <w:name w:val="ListEnd"/>
    <w:basedOn w:val="Normal"/>
    <w:qFormat/>
    <w:rsid w:val="0049544C"/>
  </w:style>
  <w:style w:type="paragraph" w:customStyle="1" w:styleId="AbbreviationHead">
    <w:name w:val="AbbreviationHead"/>
    <w:basedOn w:val="NomenclatureHead"/>
    <w:qFormat/>
    <w:rsid w:val="0049544C"/>
  </w:style>
  <w:style w:type="paragraph" w:customStyle="1" w:styleId="GraphAbstract">
    <w:name w:val="GraphAbstract"/>
    <w:basedOn w:val="Normal"/>
    <w:qFormat/>
    <w:rsid w:val="0049544C"/>
  </w:style>
  <w:style w:type="paragraph" w:styleId="Caption">
    <w:name w:val="caption"/>
    <w:basedOn w:val="Normal"/>
    <w:next w:val="Normal"/>
    <w:autoRedefine/>
    <w:uiPriority w:val="35"/>
    <w:unhideWhenUsed/>
    <w:qFormat/>
    <w:rsid w:val="0049544C"/>
    <w:pPr>
      <w:spacing w:line="240" w:lineRule="auto"/>
    </w:pPr>
    <w:rPr>
      <w:b/>
      <w:bCs/>
      <w:color w:val="4472C4" w:themeColor="accent1"/>
      <w:sz w:val="18"/>
      <w:szCs w:val="18"/>
    </w:rPr>
  </w:style>
  <w:style w:type="paragraph" w:customStyle="1" w:styleId="Epigraph">
    <w:name w:val="Epigraph"/>
    <w:basedOn w:val="Normal"/>
    <w:autoRedefine/>
    <w:qFormat/>
    <w:rsid w:val="0049544C"/>
    <w:pPr>
      <w:ind w:left="720"/>
    </w:pPr>
    <w:rPr>
      <w:iCs/>
      <w:color w:val="BF8F00" w:themeColor="accent4" w:themeShade="BF"/>
    </w:rPr>
  </w:style>
  <w:style w:type="paragraph" w:customStyle="1" w:styleId="Dedication">
    <w:name w:val="Dedication"/>
    <w:basedOn w:val="Para"/>
    <w:autoRedefine/>
    <w:qFormat/>
    <w:rsid w:val="0049544C"/>
    <w:rPr>
      <w:color w:val="C45911" w:themeColor="accent2" w:themeShade="BF"/>
    </w:rPr>
  </w:style>
  <w:style w:type="paragraph" w:customStyle="1" w:styleId="ConflictofInterest">
    <w:name w:val="ConflictofInterest"/>
    <w:basedOn w:val="Para"/>
    <w:autoRedefine/>
    <w:qFormat/>
    <w:rsid w:val="0049544C"/>
    <w:rPr>
      <w:sz w:val="22"/>
    </w:rPr>
  </w:style>
  <w:style w:type="paragraph" w:customStyle="1" w:styleId="FloatQuote">
    <w:name w:val="FloatQuote"/>
    <w:basedOn w:val="Para"/>
    <w:qFormat/>
    <w:rsid w:val="0049544C"/>
    <w:pPr>
      <w:shd w:val="clear" w:color="auto" w:fill="E2EFD9" w:themeFill="accent6" w:themeFillTint="33"/>
      <w:ind w:left="1134" w:right="1134" w:firstLine="0"/>
      <w:jc w:val="both"/>
    </w:pPr>
    <w:rPr>
      <w:sz w:val="18"/>
    </w:rPr>
  </w:style>
  <w:style w:type="paragraph" w:customStyle="1" w:styleId="PullQuote">
    <w:name w:val="PullQuote"/>
    <w:basedOn w:val="Para"/>
    <w:qFormat/>
    <w:rsid w:val="0049544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9544C"/>
    <w:rPr>
      <w:sz w:val="22"/>
    </w:rPr>
  </w:style>
  <w:style w:type="character" w:customStyle="1" w:styleId="GrantNumber">
    <w:name w:val="GrantNumber"/>
    <w:basedOn w:val="FundingNumber"/>
    <w:uiPriority w:val="1"/>
    <w:qFormat/>
    <w:rsid w:val="0049544C"/>
    <w:rPr>
      <w:color w:val="9900FF"/>
    </w:rPr>
  </w:style>
  <w:style w:type="character" w:customStyle="1" w:styleId="GrantSponser">
    <w:name w:val="GrantSponser"/>
    <w:basedOn w:val="FundingAgency"/>
    <w:uiPriority w:val="1"/>
    <w:qFormat/>
    <w:rsid w:val="0049544C"/>
    <w:rPr>
      <w:color w:val="666699"/>
    </w:rPr>
  </w:style>
  <w:style w:type="paragraph" w:customStyle="1" w:styleId="SuppHead">
    <w:name w:val="SuppHead"/>
    <w:basedOn w:val="Head1"/>
    <w:qFormat/>
    <w:rsid w:val="0049544C"/>
  </w:style>
  <w:style w:type="paragraph" w:customStyle="1" w:styleId="SuppInfo">
    <w:name w:val="SuppInfo"/>
    <w:basedOn w:val="Para"/>
    <w:qFormat/>
    <w:rsid w:val="0049544C"/>
  </w:style>
  <w:style w:type="paragraph" w:customStyle="1" w:styleId="SuppMedia">
    <w:name w:val="SuppMedia"/>
    <w:basedOn w:val="Para"/>
    <w:qFormat/>
    <w:rsid w:val="0049544C"/>
  </w:style>
  <w:style w:type="paragraph" w:customStyle="1" w:styleId="AdditionalInfoHead">
    <w:name w:val="AdditionalInfoHead"/>
    <w:basedOn w:val="Head1"/>
    <w:qFormat/>
    <w:rsid w:val="0049544C"/>
  </w:style>
  <w:style w:type="paragraph" w:customStyle="1" w:styleId="AdditionalInfo">
    <w:name w:val="AdditionalInfo"/>
    <w:basedOn w:val="Para"/>
    <w:qFormat/>
    <w:rsid w:val="0049544C"/>
  </w:style>
  <w:style w:type="paragraph" w:customStyle="1" w:styleId="FeatureTitle">
    <w:name w:val="FeatureTitle"/>
    <w:basedOn w:val="BoxTitle"/>
    <w:qFormat/>
    <w:rsid w:val="0049544C"/>
  </w:style>
  <w:style w:type="paragraph" w:customStyle="1" w:styleId="AltTitle">
    <w:name w:val="AltTitle"/>
    <w:basedOn w:val="Titledocument"/>
    <w:qFormat/>
    <w:rsid w:val="0049544C"/>
  </w:style>
  <w:style w:type="paragraph" w:customStyle="1" w:styleId="AltSubTitle">
    <w:name w:val="AltSubTitle"/>
    <w:basedOn w:val="Subtitle"/>
    <w:qFormat/>
    <w:rsid w:val="0049544C"/>
  </w:style>
  <w:style w:type="paragraph" w:customStyle="1" w:styleId="SelfCitation">
    <w:name w:val="SelfCitation"/>
    <w:basedOn w:val="Para"/>
    <w:qFormat/>
    <w:rsid w:val="0049544C"/>
  </w:style>
  <w:style w:type="character" w:customStyle="1" w:styleId="SubtitleChar1">
    <w:name w:val="Subtitle Char1"/>
    <w:basedOn w:val="DefaultParagraphFont"/>
    <w:link w:val="Subtitle"/>
    <w:uiPriority w:val="11"/>
    <w:rsid w:val="0049544C"/>
    <w:rPr>
      <w:rFonts w:asciiTheme="majorHAnsi" w:eastAsiaTheme="majorEastAsia" w:hAnsiTheme="majorHAnsi" w:cstheme="majorBidi"/>
      <w:iCs/>
      <w:color w:val="4472C4" w:themeColor="accent1"/>
      <w:spacing w:val="15"/>
    </w:rPr>
  </w:style>
  <w:style w:type="paragraph" w:customStyle="1" w:styleId="ListTitle">
    <w:name w:val="ListTitle"/>
    <w:qFormat/>
    <w:rsid w:val="0049544C"/>
    <w:pPr>
      <w:spacing w:after="200" w:line="276" w:lineRule="auto"/>
    </w:pPr>
    <w:rPr>
      <w:sz w:val="22"/>
      <w:szCs w:val="22"/>
    </w:rPr>
  </w:style>
  <w:style w:type="character" w:customStyle="1" w:styleId="Isource">
    <w:name w:val="Isource"/>
    <w:basedOn w:val="DefaultParagraphFont"/>
    <w:uiPriority w:val="1"/>
    <w:qFormat/>
    <w:rsid w:val="0049544C"/>
    <w:rPr>
      <w:b/>
      <w:color w:val="ED7D31" w:themeColor="accent2"/>
    </w:rPr>
  </w:style>
  <w:style w:type="paragraph" w:customStyle="1" w:styleId="FigSource">
    <w:name w:val="FigSource"/>
    <w:basedOn w:val="Normal"/>
    <w:qFormat/>
    <w:rsid w:val="0049544C"/>
  </w:style>
  <w:style w:type="paragraph" w:customStyle="1" w:styleId="Copyright">
    <w:name w:val="Copyright"/>
    <w:basedOn w:val="Normal"/>
    <w:qFormat/>
    <w:rsid w:val="0049544C"/>
  </w:style>
  <w:style w:type="paragraph" w:customStyle="1" w:styleId="InlineSupp">
    <w:name w:val="InlineSupp"/>
    <w:basedOn w:val="Normal"/>
    <w:qFormat/>
    <w:rsid w:val="0049544C"/>
  </w:style>
  <w:style w:type="paragraph" w:customStyle="1" w:styleId="SidebarQuote">
    <w:name w:val="SidebarQuote"/>
    <w:basedOn w:val="Normal"/>
    <w:qFormat/>
    <w:rsid w:val="0049544C"/>
  </w:style>
  <w:style w:type="character" w:customStyle="1" w:styleId="AltName">
    <w:name w:val="AltName"/>
    <w:basedOn w:val="DefaultParagraphFont"/>
    <w:uiPriority w:val="1"/>
    <w:qFormat/>
    <w:rsid w:val="0049544C"/>
    <w:rPr>
      <w:color w:val="806000" w:themeColor="accent4" w:themeShade="80"/>
    </w:rPr>
  </w:style>
  <w:style w:type="paragraph" w:customStyle="1" w:styleId="StereoChemComp">
    <w:name w:val="StereoChemComp"/>
    <w:basedOn w:val="Normal"/>
    <w:qFormat/>
    <w:rsid w:val="0049544C"/>
  </w:style>
  <w:style w:type="paragraph" w:customStyle="1" w:styleId="StereoChemForm">
    <w:name w:val="StereoChemForm"/>
    <w:basedOn w:val="Normal"/>
    <w:qFormat/>
    <w:rsid w:val="0049544C"/>
  </w:style>
  <w:style w:type="paragraph" w:customStyle="1" w:styleId="StereoChemInfo">
    <w:name w:val="StereoChemInfo"/>
    <w:basedOn w:val="Normal"/>
    <w:qFormat/>
    <w:rsid w:val="0049544C"/>
  </w:style>
  <w:style w:type="paragraph" w:customStyle="1" w:styleId="Address">
    <w:name w:val="Address"/>
    <w:rsid w:val="0049544C"/>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49544C"/>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49544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49544C"/>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9544C"/>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9544C"/>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9544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9544C"/>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9544C"/>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9544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9544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9544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9544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9544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9544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9544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9544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9544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9544C"/>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9544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9544C"/>
    <w:rPr>
      <w:b/>
    </w:rPr>
  </w:style>
  <w:style w:type="paragraph" w:customStyle="1" w:styleId="Prelims">
    <w:name w:val="Prelims"/>
    <w:basedOn w:val="Normal"/>
    <w:rsid w:val="0049544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9544C"/>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9544C"/>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9544C"/>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9544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9544C"/>
    <w:rPr>
      <w:color w:val="7030A0"/>
    </w:rPr>
  </w:style>
  <w:style w:type="paragraph" w:customStyle="1" w:styleId="Update">
    <w:name w:val="Update"/>
    <w:basedOn w:val="Normal"/>
    <w:qFormat/>
    <w:rsid w:val="0049544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9544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9544C"/>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9544C"/>
  </w:style>
  <w:style w:type="character" w:customStyle="1" w:styleId="FundingAgency">
    <w:name w:val="FundingAgency"/>
    <w:basedOn w:val="DefaultParagraphFont"/>
    <w:uiPriority w:val="1"/>
    <w:qFormat/>
    <w:rsid w:val="0049544C"/>
    <w:rPr>
      <w:color w:val="FF0000"/>
    </w:rPr>
  </w:style>
  <w:style w:type="character" w:customStyle="1" w:styleId="FundingNumber">
    <w:name w:val="FundingNumber"/>
    <w:basedOn w:val="DefaultParagraphFont"/>
    <w:uiPriority w:val="1"/>
    <w:qFormat/>
    <w:rsid w:val="0049544C"/>
    <w:rPr>
      <w:color w:val="9900FF"/>
    </w:rPr>
  </w:style>
  <w:style w:type="character" w:customStyle="1" w:styleId="Orcid">
    <w:name w:val="Orcid"/>
    <w:basedOn w:val="DefaultParagraphFont"/>
    <w:uiPriority w:val="1"/>
    <w:qFormat/>
    <w:rsid w:val="0049544C"/>
    <w:rPr>
      <w:color w:val="7030A0"/>
    </w:rPr>
  </w:style>
  <w:style w:type="paragraph" w:customStyle="1" w:styleId="TOC1">
    <w:name w:val="TOC1"/>
    <w:basedOn w:val="Normal"/>
    <w:qFormat/>
    <w:rsid w:val="0049544C"/>
  </w:style>
  <w:style w:type="paragraph" w:customStyle="1" w:styleId="TOC2">
    <w:name w:val="TOC2"/>
    <w:basedOn w:val="Normal"/>
    <w:qFormat/>
    <w:rsid w:val="0049544C"/>
  </w:style>
  <w:style w:type="paragraph" w:customStyle="1" w:styleId="TOC3">
    <w:name w:val="TOC3"/>
    <w:basedOn w:val="Normal"/>
    <w:qFormat/>
    <w:rsid w:val="0049544C"/>
  </w:style>
  <w:style w:type="paragraph" w:customStyle="1" w:styleId="TOC4">
    <w:name w:val="TOC4"/>
    <w:basedOn w:val="Normal"/>
    <w:qFormat/>
    <w:rsid w:val="0049544C"/>
  </w:style>
  <w:style w:type="paragraph" w:customStyle="1" w:styleId="TOCHeading">
    <w:name w:val="TOCHeading"/>
    <w:basedOn w:val="Normal"/>
    <w:qFormat/>
    <w:rsid w:val="0049544C"/>
  </w:style>
  <w:style w:type="paragraph" w:customStyle="1" w:styleId="Index1">
    <w:name w:val="Index1"/>
    <w:basedOn w:val="Normal"/>
    <w:qFormat/>
    <w:rsid w:val="0049544C"/>
  </w:style>
  <w:style w:type="paragraph" w:customStyle="1" w:styleId="Index2">
    <w:name w:val="Index2"/>
    <w:basedOn w:val="Normal"/>
    <w:qFormat/>
    <w:rsid w:val="0049544C"/>
    <w:pPr>
      <w:ind w:left="284"/>
    </w:pPr>
  </w:style>
  <w:style w:type="paragraph" w:customStyle="1" w:styleId="Index3">
    <w:name w:val="Index3"/>
    <w:basedOn w:val="Normal"/>
    <w:qFormat/>
    <w:rsid w:val="0049544C"/>
    <w:pPr>
      <w:ind w:left="567"/>
    </w:pPr>
  </w:style>
  <w:style w:type="paragraph" w:customStyle="1" w:styleId="Index4">
    <w:name w:val="Index4"/>
    <w:basedOn w:val="Normal"/>
    <w:qFormat/>
    <w:rsid w:val="0049544C"/>
    <w:pPr>
      <w:ind w:left="851"/>
    </w:pPr>
  </w:style>
  <w:style w:type="paragraph" w:customStyle="1" w:styleId="IndexHead">
    <w:name w:val="IndexHead"/>
    <w:basedOn w:val="Normal"/>
    <w:qFormat/>
    <w:rsid w:val="0049544C"/>
  </w:style>
  <w:style w:type="paragraph" w:customStyle="1" w:styleId="BoxHead1">
    <w:name w:val="BoxHead1"/>
    <w:basedOn w:val="AppendixH1"/>
    <w:qFormat/>
    <w:rsid w:val="0049544C"/>
  </w:style>
  <w:style w:type="paragraph" w:customStyle="1" w:styleId="BoxHead2">
    <w:name w:val="BoxHead2"/>
    <w:basedOn w:val="AppendixH2"/>
    <w:qFormat/>
    <w:rsid w:val="0049544C"/>
  </w:style>
  <w:style w:type="paragraph" w:customStyle="1" w:styleId="BoxHead3">
    <w:name w:val="BoxHead3"/>
    <w:basedOn w:val="AppendixH3"/>
    <w:qFormat/>
    <w:rsid w:val="0049544C"/>
  </w:style>
  <w:style w:type="paragraph" w:customStyle="1" w:styleId="ChapterNumber">
    <w:name w:val="ChapterNumber"/>
    <w:basedOn w:val="Normal"/>
    <w:next w:val="Normal"/>
    <w:rsid w:val="0049544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9544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9544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9544C"/>
    <w:rPr>
      <w:i w:val="0"/>
      <w:sz w:val="40"/>
    </w:rPr>
  </w:style>
  <w:style w:type="paragraph" w:customStyle="1" w:styleId="ChapterSubTitle">
    <w:name w:val="ChapterSubTitle"/>
    <w:basedOn w:val="ChapterTitle"/>
    <w:next w:val="Normal"/>
    <w:rsid w:val="0049544C"/>
    <w:pPr>
      <w:spacing w:before="0"/>
    </w:pPr>
    <w:rPr>
      <w:b w:val="0"/>
      <w:i/>
      <w:sz w:val="36"/>
    </w:rPr>
  </w:style>
  <w:style w:type="paragraph" w:customStyle="1" w:styleId="ParaFirst">
    <w:name w:val="ParaFirst"/>
    <w:qFormat/>
    <w:rsid w:val="0049544C"/>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49544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9544C"/>
    <w:pPr>
      <w:pBdr>
        <w:top w:val="none" w:sz="0" w:space="0" w:color="auto"/>
        <w:bottom w:val="thickThinSmallGap" w:sz="24" w:space="1" w:color="auto"/>
      </w:pBdr>
    </w:pPr>
  </w:style>
  <w:style w:type="paragraph" w:customStyle="1" w:styleId="AuthorBioHead">
    <w:name w:val="AuthorBioHead"/>
    <w:qFormat/>
    <w:rsid w:val="0049544C"/>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49544C"/>
    <w:rPr>
      <w:color w:val="BF8F00" w:themeColor="accent4" w:themeShade="BF"/>
    </w:rPr>
  </w:style>
  <w:style w:type="character" w:customStyle="1" w:styleId="RevisedDate2">
    <w:name w:val="RevisedDate2"/>
    <w:basedOn w:val="DefaultParagraphFont"/>
    <w:uiPriority w:val="1"/>
    <w:qFormat/>
    <w:rsid w:val="0049544C"/>
    <w:rPr>
      <w:color w:val="538135" w:themeColor="accent6" w:themeShade="BF"/>
    </w:rPr>
  </w:style>
  <w:style w:type="paragraph" w:customStyle="1" w:styleId="ClientTag">
    <w:name w:val="ClientTag"/>
    <w:basedOn w:val="Normal"/>
    <w:qFormat/>
    <w:rsid w:val="0049544C"/>
  </w:style>
  <w:style w:type="paragraph" w:customStyle="1" w:styleId="RefHead1">
    <w:name w:val="RefHead1"/>
    <w:basedOn w:val="ReferenceHead"/>
    <w:qFormat/>
    <w:rsid w:val="0049544C"/>
    <w:pPr>
      <w:ind w:left="284"/>
    </w:pPr>
  </w:style>
  <w:style w:type="paragraph" w:customStyle="1" w:styleId="RefHead2">
    <w:name w:val="RefHead2"/>
    <w:basedOn w:val="ReferenceHead"/>
    <w:qFormat/>
    <w:rsid w:val="0049544C"/>
    <w:pPr>
      <w:ind w:left="567"/>
    </w:pPr>
  </w:style>
  <w:style w:type="paragraph" w:customStyle="1" w:styleId="RefHead3">
    <w:name w:val="RefHead3"/>
    <w:basedOn w:val="ReferenceHead"/>
    <w:qFormat/>
    <w:rsid w:val="0049544C"/>
    <w:pPr>
      <w:spacing w:before="30"/>
      <w:ind w:left="851"/>
    </w:pPr>
  </w:style>
  <w:style w:type="paragraph" w:customStyle="1" w:styleId="FundingHead">
    <w:name w:val="FundingHead"/>
    <w:basedOn w:val="AckHead"/>
    <w:qFormat/>
    <w:rsid w:val="0049544C"/>
  </w:style>
  <w:style w:type="paragraph" w:customStyle="1" w:styleId="FundingPara">
    <w:name w:val="FundingPara"/>
    <w:basedOn w:val="FundingHead"/>
    <w:next w:val="AckPara"/>
    <w:qFormat/>
    <w:rsid w:val="0049544C"/>
  </w:style>
  <w:style w:type="paragraph" w:customStyle="1" w:styleId="DisclosureHead">
    <w:name w:val="DisclosureHead"/>
    <w:basedOn w:val="Head1"/>
    <w:qFormat/>
    <w:rsid w:val="0049544C"/>
  </w:style>
  <w:style w:type="paragraph" w:customStyle="1" w:styleId="Disclosure">
    <w:name w:val="Disclosure"/>
    <w:basedOn w:val="Para"/>
    <w:qFormat/>
    <w:rsid w:val="0049544C"/>
  </w:style>
  <w:style w:type="paragraph" w:customStyle="1" w:styleId="Quotation">
    <w:name w:val="Quotation"/>
    <w:basedOn w:val="Normal"/>
    <w:qFormat/>
    <w:rsid w:val="0049544C"/>
    <w:pPr>
      <w:jc w:val="center"/>
    </w:pPr>
    <w:rPr>
      <w:sz w:val="16"/>
    </w:rPr>
  </w:style>
  <w:style w:type="character" w:customStyle="1" w:styleId="Correct">
    <w:name w:val="Correct"/>
    <w:basedOn w:val="DefaultParagraphFont"/>
    <w:uiPriority w:val="1"/>
    <w:qFormat/>
    <w:rsid w:val="0049544C"/>
    <w:rPr>
      <w:b/>
      <w:color w:val="0070C0"/>
    </w:rPr>
  </w:style>
  <w:style w:type="paragraph" w:customStyle="1" w:styleId="Explanation">
    <w:name w:val="Explanation"/>
    <w:basedOn w:val="Normal"/>
    <w:rsid w:val="0049544C"/>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9544C"/>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9544C"/>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9544C"/>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9544C"/>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9544C"/>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9544C"/>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9544C"/>
    <w:rPr>
      <w:color w:val="4472C4" w:themeColor="accent1"/>
      <w:sz w:val="20"/>
    </w:rPr>
  </w:style>
  <w:style w:type="character" w:customStyle="1" w:styleId="Subject1">
    <w:name w:val="Subject1"/>
    <w:basedOn w:val="DefaultParagraphFont"/>
    <w:uiPriority w:val="1"/>
    <w:rsid w:val="0049544C"/>
    <w:rPr>
      <w:rFonts w:ascii="Times New Roman" w:hAnsi="Times New Roman"/>
      <w:color w:val="002060"/>
      <w:sz w:val="20"/>
    </w:rPr>
  </w:style>
  <w:style w:type="character" w:customStyle="1" w:styleId="Subject2">
    <w:name w:val="Subject2"/>
    <w:basedOn w:val="Subject1"/>
    <w:uiPriority w:val="1"/>
    <w:rsid w:val="0049544C"/>
    <w:rPr>
      <w:rFonts w:ascii="Times New Roman" w:hAnsi="Times New Roman"/>
      <w:color w:val="002060"/>
      <w:sz w:val="20"/>
    </w:rPr>
  </w:style>
  <w:style w:type="paragraph" w:customStyle="1" w:styleId="FigKeyword">
    <w:name w:val="FigKeyword"/>
    <w:basedOn w:val="Normal"/>
    <w:qFormat/>
    <w:rsid w:val="0049544C"/>
  </w:style>
  <w:style w:type="paragraph" w:customStyle="1" w:styleId="FigCopyright">
    <w:name w:val="FigCopyright"/>
    <w:basedOn w:val="Normal"/>
    <w:qFormat/>
    <w:rsid w:val="0049544C"/>
  </w:style>
  <w:style w:type="character" w:customStyle="1" w:styleId="EpreprintDate">
    <w:name w:val="EpreprintDate"/>
    <w:basedOn w:val="DefaultParagraphFont"/>
    <w:uiPriority w:val="1"/>
    <w:qFormat/>
    <w:rsid w:val="0049544C"/>
    <w:rPr>
      <w:bdr w:val="none" w:sz="0" w:space="0" w:color="auto"/>
      <w:shd w:val="clear" w:color="auto" w:fill="B4C6E7" w:themeFill="accent1" w:themeFillTint="66"/>
    </w:rPr>
  </w:style>
  <w:style w:type="paragraph" w:customStyle="1" w:styleId="ChemFormula">
    <w:name w:val="ChemFormula"/>
    <w:basedOn w:val="Normal"/>
    <w:qFormat/>
    <w:rsid w:val="0049544C"/>
  </w:style>
  <w:style w:type="paragraph" w:customStyle="1" w:styleId="ChemFormulaUnnum">
    <w:name w:val="ChemFormulaUnnum"/>
    <w:basedOn w:val="Normal"/>
    <w:qFormat/>
    <w:rsid w:val="0049544C"/>
  </w:style>
  <w:style w:type="paragraph" w:customStyle="1" w:styleId="Value">
    <w:name w:val="Value"/>
    <w:basedOn w:val="Normal"/>
    <w:next w:val="Normal"/>
    <w:qFormat/>
    <w:rsid w:val="0049544C"/>
  </w:style>
  <w:style w:type="paragraph" w:customStyle="1" w:styleId="Yours">
    <w:name w:val="Yours"/>
    <w:basedOn w:val="Normal"/>
    <w:next w:val="Normal"/>
    <w:qFormat/>
    <w:rsid w:val="0049544C"/>
  </w:style>
  <w:style w:type="paragraph" w:customStyle="1" w:styleId="Letter-ps">
    <w:name w:val="Letter-ps"/>
    <w:basedOn w:val="Normal"/>
    <w:next w:val="Normal"/>
    <w:qFormat/>
    <w:rsid w:val="0049544C"/>
  </w:style>
  <w:style w:type="paragraph" w:styleId="Salutation">
    <w:name w:val="Salutation"/>
    <w:basedOn w:val="Normal"/>
    <w:next w:val="Normal"/>
    <w:link w:val="SalutationChar"/>
    <w:uiPriority w:val="99"/>
    <w:semiHidden/>
    <w:unhideWhenUsed/>
    <w:rsid w:val="0049544C"/>
  </w:style>
  <w:style w:type="character" w:customStyle="1" w:styleId="SalutationChar">
    <w:name w:val="Salutation Char"/>
    <w:basedOn w:val="DefaultParagraphFont"/>
    <w:link w:val="Salutation"/>
    <w:uiPriority w:val="99"/>
    <w:semiHidden/>
    <w:rsid w:val="0049544C"/>
    <w:rPr>
      <w:sz w:val="22"/>
      <w:szCs w:val="22"/>
    </w:rPr>
  </w:style>
  <w:style w:type="paragraph" w:customStyle="1" w:styleId="AppendixNumber">
    <w:name w:val="AppendixNumber"/>
    <w:qFormat/>
    <w:rsid w:val="0049544C"/>
    <w:pPr>
      <w:spacing w:after="200" w:line="276" w:lineRule="auto"/>
    </w:pPr>
    <w:rPr>
      <w:sz w:val="22"/>
      <w:szCs w:val="22"/>
    </w:rPr>
  </w:style>
  <w:style w:type="paragraph" w:customStyle="1" w:styleId="Speech">
    <w:name w:val="Speech"/>
    <w:basedOn w:val="AppendixNumber"/>
    <w:qFormat/>
    <w:rsid w:val="0049544C"/>
  </w:style>
  <w:style w:type="paragraph" w:customStyle="1" w:styleId="FeatureFixedTitle">
    <w:name w:val="FeatureFixedTitle"/>
    <w:basedOn w:val="Normal"/>
    <w:qFormat/>
    <w:rsid w:val="0049544C"/>
  </w:style>
  <w:style w:type="paragraph" w:customStyle="1" w:styleId="Feature">
    <w:name w:val="Feature"/>
    <w:basedOn w:val="BoxTitle"/>
    <w:qFormat/>
    <w:rsid w:val="0049544C"/>
  </w:style>
  <w:style w:type="paragraph" w:customStyle="1" w:styleId="FeatureHead1">
    <w:name w:val="FeatureHead1"/>
    <w:basedOn w:val="Normal"/>
    <w:qFormat/>
    <w:rsid w:val="0049544C"/>
  </w:style>
  <w:style w:type="paragraph" w:customStyle="1" w:styleId="FeatureHead2">
    <w:name w:val="FeatureHead2"/>
    <w:basedOn w:val="FeatureHead1"/>
    <w:qFormat/>
    <w:rsid w:val="0049544C"/>
  </w:style>
  <w:style w:type="paragraph" w:customStyle="1" w:styleId="ExerciseSection">
    <w:name w:val="ExerciseSection"/>
    <w:basedOn w:val="Normal"/>
    <w:qFormat/>
    <w:rsid w:val="0049544C"/>
  </w:style>
  <w:style w:type="character" w:customStyle="1" w:styleId="FigCount">
    <w:name w:val="FigCount"/>
    <w:basedOn w:val="DefaultParagraphFont"/>
    <w:uiPriority w:val="1"/>
    <w:qFormat/>
    <w:rsid w:val="0049544C"/>
    <w:rPr>
      <w:color w:val="0000FF"/>
    </w:rPr>
  </w:style>
  <w:style w:type="character" w:customStyle="1" w:styleId="TblCount">
    <w:name w:val="TblCount"/>
    <w:basedOn w:val="DefaultParagraphFont"/>
    <w:uiPriority w:val="1"/>
    <w:qFormat/>
    <w:rsid w:val="0049544C"/>
    <w:rPr>
      <w:color w:val="0000FF"/>
    </w:rPr>
  </w:style>
  <w:style w:type="character" w:customStyle="1" w:styleId="RefCount">
    <w:name w:val="RefCount"/>
    <w:basedOn w:val="DefaultParagraphFont"/>
    <w:uiPriority w:val="1"/>
    <w:qFormat/>
    <w:rsid w:val="0049544C"/>
    <w:rPr>
      <w:color w:val="0000FF"/>
    </w:rPr>
  </w:style>
  <w:style w:type="character" w:customStyle="1" w:styleId="EqnCount">
    <w:name w:val="EqnCount"/>
    <w:basedOn w:val="DefaultParagraphFont"/>
    <w:uiPriority w:val="1"/>
    <w:qFormat/>
    <w:rsid w:val="0049544C"/>
    <w:rPr>
      <w:color w:val="0000FF"/>
    </w:rPr>
  </w:style>
  <w:style w:type="paragraph" w:customStyle="1" w:styleId="AuthInfo">
    <w:name w:val="AuthInfo"/>
    <w:qFormat/>
    <w:rsid w:val="0049544C"/>
    <w:pPr>
      <w:spacing w:after="200" w:line="276" w:lineRule="auto"/>
    </w:pPr>
    <w:rPr>
      <w:sz w:val="22"/>
      <w:szCs w:val="22"/>
    </w:rPr>
  </w:style>
  <w:style w:type="paragraph" w:customStyle="1" w:styleId="Parabib">
    <w:name w:val="Para_bib"/>
    <w:qFormat/>
    <w:rsid w:val="0049544C"/>
    <w:pPr>
      <w:spacing w:after="200" w:line="276" w:lineRule="auto"/>
    </w:pPr>
    <w:rPr>
      <w:sz w:val="22"/>
      <w:szCs w:val="22"/>
    </w:rPr>
  </w:style>
  <w:style w:type="paragraph" w:customStyle="1" w:styleId="BibLaTex">
    <w:name w:val="Bib_LaTex"/>
    <w:qFormat/>
    <w:rsid w:val="0049544C"/>
    <w:pPr>
      <w:spacing w:after="200" w:line="276" w:lineRule="auto"/>
    </w:pPr>
    <w:rPr>
      <w:rFonts w:ascii="Times New Roman" w:hAnsi="Times New Roman"/>
      <w:sz w:val="22"/>
      <w:szCs w:val="22"/>
    </w:rPr>
  </w:style>
  <w:style w:type="paragraph" w:customStyle="1" w:styleId="Algorithm">
    <w:name w:val="Algorithm"/>
    <w:basedOn w:val="Normal"/>
    <w:rsid w:val="0049544C"/>
  </w:style>
  <w:style w:type="paragraph" w:customStyle="1" w:styleId="RelatedArticle">
    <w:name w:val="RelatedArticle"/>
    <w:qFormat/>
    <w:rsid w:val="0049544C"/>
    <w:pPr>
      <w:spacing w:after="200" w:line="276" w:lineRule="auto"/>
    </w:pPr>
    <w:rPr>
      <w:sz w:val="22"/>
      <w:szCs w:val="22"/>
    </w:rPr>
  </w:style>
  <w:style w:type="paragraph" w:customStyle="1" w:styleId="Annotation">
    <w:name w:val="Annotation"/>
    <w:basedOn w:val="Normal"/>
    <w:qFormat/>
    <w:rsid w:val="0049544C"/>
    <w:rPr>
      <w:sz w:val="20"/>
    </w:rPr>
  </w:style>
  <w:style w:type="paragraph" w:customStyle="1" w:styleId="BoxKeyword">
    <w:name w:val="BoxKeyword"/>
    <w:autoRedefine/>
    <w:qFormat/>
    <w:rsid w:val="0049544C"/>
    <w:pPr>
      <w:spacing w:after="200" w:line="276" w:lineRule="auto"/>
    </w:pPr>
    <w:rPr>
      <w:rFonts w:ascii="Times New Roman" w:hAnsi="Times New Roman"/>
      <w:szCs w:val="22"/>
    </w:rPr>
  </w:style>
  <w:style w:type="paragraph" w:customStyle="1" w:styleId="MiscText">
    <w:name w:val="MiscText"/>
    <w:autoRedefine/>
    <w:qFormat/>
    <w:rsid w:val="0049544C"/>
    <w:pPr>
      <w:spacing w:after="200" w:line="276" w:lineRule="auto"/>
    </w:pPr>
    <w:rPr>
      <w:rFonts w:ascii="Times New Roman" w:hAnsi="Times New Roman"/>
      <w:szCs w:val="22"/>
    </w:rPr>
  </w:style>
  <w:style w:type="character" w:customStyle="1" w:styleId="CJK">
    <w:name w:val="CJK"/>
    <w:uiPriority w:val="1"/>
    <w:rsid w:val="0049544C"/>
  </w:style>
  <w:style w:type="character" w:customStyle="1" w:styleId="BookSeries">
    <w:name w:val="BookSeries"/>
    <w:uiPriority w:val="1"/>
    <w:rsid w:val="0049544C"/>
  </w:style>
  <w:style w:type="paragraph" w:customStyle="1" w:styleId="SuppKeyword">
    <w:name w:val="SuppKeyword"/>
    <w:basedOn w:val="SuppInfo"/>
    <w:qFormat/>
    <w:rsid w:val="0049544C"/>
  </w:style>
  <w:style w:type="character" w:customStyle="1" w:styleId="eSlide">
    <w:name w:val="eSlide"/>
    <w:basedOn w:val="DefaultParagraphFont"/>
    <w:uiPriority w:val="1"/>
    <w:qFormat/>
    <w:rsid w:val="0049544C"/>
    <w:rPr>
      <w:color w:val="FF0000"/>
    </w:rPr>
  </w:style>
  <w:style w:type="character" w:customStyle="1" w:styleId="KeyTerm">
    <w:name w:val="KeyTerm"/>
    <w:basedOn w:val="DefaultParagraphFont"/>
    <w:uiPriority w:val="1"/>
    <w:qFormat/>
    <w:rsid w:val="0049544C"/>
    <w:rPr>
      <w:color w:val="538135" w:themeColor="accent6" w:themeShade="BF"/>
    </w:rPr>
  </w:style>
  <w:style w:type="character" w:customStyle="1" w:styleId="OtherTitle">
    <w:name w:val="OtherTitle"/>
    <w:basedOn w:val="DefaultParagraphFont"/>
    <w:uiPriority w:val="1"/>
    <w:qFormat/>
    <w:rsid w:val="0049544C"/>
    <w:rPr>
      <w:bdr w:val="none" w:sz="0" w:space="0" w:color="auto"/>
      <w:shd w:val="clear" w:color="auto" w:fill="BDD6EE" w:themeFill="accent5" w:themeFillTint="66"/>
    </w:rPr>
  </w:style>
  <w:style w:type="paragraph" w:customStyle="1" w:styleId="SidebarText">
    <w:name w:val="SidebarText"/>
    <w:basedOn w:val="Normal"/>
    <w:qFormat/>
    <w:rsid w:val="0049544C"/>
    <w:pPr>
      <w:spacing w:after="0" w:line="360" w:lineRule="auto"/>
      <w:ind w:left="475"/>
    </w:pPr>
    <w:rPr>
      <w:rFonts w:eastAsia="Times New Roman" w:cs="Times New Roman"/>
      <w:noProof/>
      <w:sz w:val="24"/>
      <w:szCs w:val="20"/>
    </w:rPr>
  </w:style>
  <w:style w:type="character" w:customStyle="1" w:styleId="term-InText">
    <w:name w:val="term-InText"/>
    <w:uiPriority w:val="1"/>
    <w:rsid w:val="0049544C"/>
  </w:style>
  <w:style w:type="character" w:customStyle="1" w:styleId="GrantAuthor">
    <w:name w:val="GrantAuthor"/>
    <w:basedOn w:val="DefaultParagraphFont"/>
    <w:uiPriority w:val="1"/>
    <w:qFormat/>
    <w:rsid w:val="0049544C"/>
    <w:rPr>
      <w:color w:val="C45911" w:themeColor="accent2" w:themeShade="BF"/>
    </w:rPr>
  </w:style>
  <w:style w:type="character" w:customStyle="1" w:styleId="Price">
    <w:name w:val="Price"/>
    <w:uiPriority w:val="1"/>
    <w:rsid w:val="0049544C"/>
  </w:style>
  <w:style w:type="paragraph" w:customStyle="1" w:styleId="BoxFootnote">
    <w:name w:val="BoxFootnote"/>
    <w:basedOn w:val="TableFootnote"/>
    <w:qFormat/>
    <w:rsid w:val="0049544C"/>
  </w:style>
  <w:style w:type="paragraph" w:customStyle="1" w:styleId="ConflictOfInterestHead">
    <w:name w:val="ConflictOfInterestHead"/>
    <w:basedOn w:val="AdditionalInfoHead"/>
    <w:qFormat/>
    <w:rsid w:val="0049544C"/>
  </w:style>
  <w:style w:type="character" w:customStyle="1" w:styleId="eLocator">
    <w:name w:val="eLocator"/>
    <w:basedOn w:val="DefaultParagraphFont"/>
    <w:uiPriority w:val="1"/>
    <w:rsid w:val="0049544C"/>
    <w:rPr>
      <w:color w:val="A5A5A5" w:themeColor="accent3"/>
    </w:rPr>
  </w:style>
  <w:style w:type="character" w:customStyle="1" w:styleId="Twitter">
    <w:name w:val="Twitter"/>
    <w:basedOn w:val="DefaultParagraphFont"/>
    <w:uiPriority w:val="1"/>
    <w:qFormat/>
    <w:rsid w:val="0049544C"/>
    <w:rPr>
      <w:color w:val="BF8F00" w:themeColor="accent4" w:themeShade="BF"/>
    </w:rPr>
  </w:style>
  <w:style w:type="paragraph" w:customStyle="1" w:styleId="StubTitledocument">
    <w:name w:val="StubTitle_document"/>
    <w:basedOn w:val="Subtitle"/>
    <w:qFormat/>
    <w:rsid w:val="0049544C"/>
  </w:style>
  <w:style w:type="character" w:customStyle="1" w:styleId="ArticleNumber">
    <w:name w:val="ArticleNumber"/>
    <w:basedOn w:val="DefaultParagraphFont"/>
    <w:uiPriority w:val="1"/>
    <w:qFormat/>
    <w:rsid w:val="0049544C"/>
    <w:rPr>
      <w:color w:val="3F3E00"/>
    </w:rPr>
  </w:style>
  <w:style w:type="paragraph" w:customStyle="1" w:styleId="EqnGroupBegin">
    <w:name w:val="EqnGroupBegin"/>
    <w:basedOn w:val="Normal"/>
    <w:qFormat/>
    <w:rsid w:val="0049544C"/>
    <w:pPr>
      <w:pBdr>
        <w:top w:val="single" w:sz="12" w:space="1" w:color="auto"/>
      </w:pBdr>
      <w:shd w:val="clear" w:color="auto" w:fill="C9C9C9" w:themeFill="accent3" w:themeFillTint="99"/>
      <w:jc w:val="center"/>
    </w:pPr>
  </w:style>
  <w:style w:type="paragraph" w:customStyle="1" w:styleId="EqnGroupEnd">
    <w:name w:val="EqnGroupEnd"/>
    <w:basedOn w:val="Normal"/>
    <w:qFormat/>
    <w:rsid w:val="0049544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49544C"/>
    <w:rPr>
      <w:color w:val="auto"/>
      <w:bdr w:val="none" w:sz="0" w:space="0" w:color="auto"/>
      <w:shd w:val="clear" w:color="auto" w:fill="97FF97"/>
    </w:rPr>
  </w:style>
  <w:style w:type="character" w:customStyle="1" w:styleId="PII">
    <w:name w:val="PII"/>
    <w:basedOn w:val="DefaultParagraphFont"/>
    <w:uiPriority w:val="1"/>
    <w:rsid w:val="0049544C"/>
    <w:rPr>
      <w:bdr w:val="none" w:sz="0" w:space="0" w:color="auto"/>
      <w:shd w:val="clear" w:color="auto" w:fill="F9907F"/>
    </w:rPr>
  </w:style>
  <w:style w:type="paragraph" w:customStyle="1" w:styleId="Image">
    <w:name w:val="Image"/>
    <w:basedOn w:val="Normal"/>
    <w:qFormat/>
    <w:rsid w:val="0049544C"/>
  </w:style>
  <w:style w:type="paragraph" w:customStyle="1" w:styleId="ShortTitle">
    <w:name w:val="ShortTitle"/>
    <w:basedOn w:val="Normal"/>
    <w:qFormat/>
    <w:rsid w:val="0049544C"/>
  </w:style>
  <w:style w:type="paragraph" w:customStyle="1" w:styleId="ReferencedData">
    <w:name w:val="ReferencedData"/>
    <w:basedOn w:val="ShortTitle"/>
    <w:qFormat/>
    <w:rsid w:val="0049544C"/>
  </w:style>
  <w:style w:type="character" w:customStyle="1" w:styleId="Nickname">
    <w:name w:val="Nickname"/>
    <w:basedOn w:val="DefaultParagraphFont"/>
    <w:uiPriority w:val="1"/>
    <w:qFormat/>
    <w:rsid w:val="0049544C"/>
    <w:rPr>
      <w:color w:val="538135" w:themeColor="accent6" w:themeShade="BF"/>
    </w:rPr>
  </w:style>
  <w:style w:type="character" w:styleId="Emphasis">
    <w:name w:val="Emphasis"/>
    <w:basedOn w:val="DefaultParagraphFont"/>
    <w:uiPriority w:val="20"/>
    <w:qFormat/>
    <w:rsid w:val="0049544C"/>
    <w:rPr>
      <w:i/>
      <w:iCs/>
    </w:rPr>
  </w:style>
  <w:style w:type="character" w:customStyle="1" w:styleId="DrugName">
    <w:name w:val="Drug Name"/>
    <w:qFormat/>
    <w:rsid w:val="0049544C"/>
    <w:rPr>
      <w:rFonts w:ascii="Arial" w:hAnsi="Arial"/>
      <w:b/>
      <w:color w:val="E36C0A"/>
      <w:u w:val="single"/>
    </w:rPr>
  </w:style>
  <w:style w:type="paragraph" w:customStyle="1" w:styleId="Supplementary">
    <w:name w:val="Supplementary"/>
    <w:basedOn w:val="Normal"/>
    <w:qFormat/>
    <w:rsid w:val="0049544C"/>
  </w:style>
  <w:style w:type="character" w:customStyle="1" w:styleId="accessionId">
    <w:name w:val="accessionId"/>
    <w:basedOn w:val="DefaultParagraphFont"/>
    <w:uiPriority w:val="1"/>
    <w:qFormat/>
    <w:rsid w:val="0049544C"/>
    <w:rPr>
      <w:color w:val="FF0000"/>
    </w:rPr>
  </w:style>
  <w:style w:type="character" w:customStyle="1" w:styleId="Pronouns">
    <w:name w:val="Pronouns"/>
    <w:basedOn w:val="DefaultParagraphFont"/>
    <w:uiPriority w:val="1"/>
    <w:qFormat/>
    <w:rsid w:val="0049544C"/>
    <w:rPr>
      <w:color w:val="C45911" w:themeColor="accent2" w:themeShade="BF"/>
    </w:rPr>
  </w:style>
  <w:style w:type="character" w:customStyle="1" w:styleId="CreditTaxonomy">
    <w:name w:val="CreditTaxonomy"/>
    <w:basedOn w:val="DefaultParagraphFont"/>
    <w:uiPriority w:val="1"/>
    <w:rsid w:val="0049544C"/>
    <w:rPr>
      <w:color w:val="00B050"/>
    </w:rPr>
  </w:style>
  <w:style w:type="paragraph" w:customStyle="1" w:styleId="TableSource">
    <w:name w:val="TableSource"/>
    <w:basedOn w:val="Normal"/>
    <w:qFormat/>
    <w:rsid w:val="0049544C"/>
  </w:style>
  <w:style w:type="character" w:customStyle="1" w:styleId="collab-text">
    <w:name w:val="collab-text"/>
    <w:basedOn w:val="DefaultParagraphFont"/>
    <w:uiPriority w:val="1"/>
    <w:rsid w:val="0049544C"/>
    <w:rPr>
      <w:color w:val="538135" w:themeColor="accent6" w:themeShade="BF"/>
    </w:rPr>
  </w:style>
  <w:style w:type="paragraph" w:customStyle="1" w:styleId="Index5">
    <w:name w:val="Index5"/>
    <w:basedOn w:val="Normal"/>
    <w:qFormat/>
    <w:rsid w:val="0049544C"/>
  </w:style>
  <w:style w:type="paragraph" w:customStyle="1" w:styleId="Index6">
    <w:name w:val="Index6"/>
    <w:basedOn w:val="Normal"/>
    <w:qFormat/>
    <w:rsid w:val="0049544C"/>
  </w:style>
  <w:style w:type="paragraph" w:customStyle="1" w:styleId="Index7">
    <w:name w:val="Index7"/>
    <w:basedOn w:val="Normal"/>
    <w:qFormat/>
    <w:rsid w:val="0049544C"/>
  </w:style>
  <w:style w:type="paragraph" w:customStyle="1" w:styleId="Index8">
    <w:name w:val="Index8"/>
    <w:basedOn w:val="Normal"/>
    <w:qFormat/>
    <w:rsid w:val="0049544C"/>
  </w:style>
  <w:style w:type="paragraph" w:customStyle="1" w:styleId="Index9">
    <w:name w:val="Index9"/>
    <w:basedOn w:val="Normal"/>
    <w:qFormat/>
    <w:rsid w:val="0049544C"/>
  </w:style>
  <w:style w:type="paragraph" w:customStyle="1" w:styleId="AltText">
    <w:name w:val="AltText"/>
    <w:basedOn w:val="FigureCaption"/>
    <w:link w:val="AltTextChar"/>
    <w:qFormat/>
    <w:rsid w:val="0049544C"/>
  </w:style>
  <w:style w:type="character" w:customStyle="1" w:styleId="AltTextChar">
    <w:name w:val="AltText Char"/>
    <w:basedOn w:val="FigureCaptionChar"/>
    <w:link w:val="AltText"/>
    <w:rsid w:val="0049544C"/>
    <w:rPr>
      <w:rFonts w:ascii="Times New Roman" w:hAnsi="Times New Roman"/>
      <w:color w:val="0070C0"/>
      <w:szCs w:val="22"/>
    </w:rPr>
  </w:style>
  <w:style w:type="paragraph" w:customStyle="1" w:styleId="BoxHead4">
    <w:name w:val="BoxHead4"/>
    <w:basedOn w:val="BoxHead3"/>
    <w:qFormat/>
    <w:rsid w:val="0049544C"/>
    <w:rPr>
      <w:sz w:val="20"/>
    </w:rPr>
  </w:style>
  <w:style w:type="paragraph" w:customStyle="1" w:styleId="BoxHead5">
    <w:name w:val="BoxHead5"/>
    <w:basedOn w:val="BoxHead4"/>
    <w:next w:val="BoxHead4"/>
    <w:qFormat/>
    <w:rsid w:val="0049544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varma@sceyes.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www.census.gov/newsroom/press-kits/2020/population-estimates-detaile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StyleMapping status="YTS"/>
  </BodyStyling>
  <Reference versionrequired="True" status="YTS"/>
  <CrossLinking versionrequired="True" status="YTS"/>
  <Metadata versionrequired="True" status="YTS">
    <Global>
      <JournalID type="publisher">AJOPHT</JournalID>
      <JournalID type="coden"/>
      <JournalID type="hwp"/>
      <JournalID type="pmc"/>
      <JournalID type="nlmta"/>
      <JournalID type="pmid"/>
      <JournalID type="pumbed"/>
      <JournalID type="doi"/>
      <JournalID type="other"/>
      <JOURNALTITLE>American Journal of Ophthalmology</JOURNALTITLE>
      <JOURNALSUBTITLE/>
      <TRANSJOURNALTITLE/>
      <ABBREVJOURNALTITLE/>
      <ISSNPRINT/>
      <ISSNONLINE/>
      <PUBLISHERNAME/>
      <PUBLISHERLOCATION/>
      <SELFURI/>
      <COPYRIGHTS/>
    </Global>
    <OPENACCESS>
      <OPEN_ACCESS_NO/>
      <OPEN_ACCESS_YES/>
      <OPEN_ACCESS_CC_BY/>
      <OPEN_ACCESS_CC_BY_SA/>
      <OPEN_ACCESS_CC_BY_ND/>
      <OPEN_ACCESS_CC_BY_NC/>
      <OPEN_ACCESS_CC_BY_NC_SA/>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DOI versionrequired="True" status="YTS"/>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PDFGENERATION>Yes</PDFGENERATION>
      <TABLEFONTSIZE>0</TABLEFONTSIZE>
      <TABLEPARAGRAPHINDENT>0,0</TABLEPARAGRAPHINDENT>
      <TABLEPARAGRAPHSPACING>0,0</TABLEPARAGRAPHSPACING>
      <TABLECELLMARGIN>0,0,0,0</TABLECELLMARGIN>
    </XMLValidation>
    <DocValidation status="YTS"/>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7673</Words>
  <Characters>43742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7</cp:revision>
  <cp:lastPrinted>2025-08-08T15:19:00Z</cp:lastPrinted>
  <dcterms:created xsi:type="dcterms:W3CDTF">2025-07-28T17:23:00Z</dcterms:created>
  <dcterms:modified xsi:type="dcterms:W3CDTF">2025-08-10T08:03:00Z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ies>
</file>